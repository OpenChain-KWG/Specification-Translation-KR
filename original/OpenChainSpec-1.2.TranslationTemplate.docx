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6B3979"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8"/>
        </w:rPr>
      </w:pPr>
      <w:r w:rsidRPr="006B3979">
        <w:rPr>
          <w:rFonts w:ascii="Calibri" w:hAnsi="Calibri"/>
          <w:b/>
          <w:color w:val="1F497D" w:themeColor="text2"/>
          <w:sz w:val="48"/>
        </w:rPr>
        <w:tab/>
      </w:r>
      <w:r w:rsidRPr="006B3979">
        <w:rPr>
          <w:rFonts w:ascii="Calibri" w:hAnsi="Calibri"/>
          <w:b/>
          <w:color w:val="1F497D" w:themeColor="text2"/>
          <w:sz w:val="48"/>
        </w:rPr>
        <w:tab/>
      </w:r>
      <w:r w:rsidR="00E47077" w:rsidRPr="006B3979">
        <w:rPr>
          <w:rFonts w:ascii="Calibri" w:hAnsi="Calibri"/>
          <w:b/>
          <w:color w:val="1F497D" w:themeColor="text2"/>
          <w:sz w:val="48"/>
        </w:rPr>
        <w:t>OpenChain Specification</w:t>
      </w:r>
      <w:r w:rsidR="008A4AA3" w:rsidRPr="006B3979">
        <w:rPr>
          <w:rFonts w:ascii="Calibri" w:hAnsi="Calibri"/>
          <w:b/>
          <w:color w:val="1F497D" w:themeColor="text2"/>
          <w:sz w:val="48"/>
        </w:rPr>
        <w:t xml:space="preserve"> </w:t>
      </w:r>
    </w:p>
    <w:p w:rsidR="00E47077" w:rsidRDefault="008A4AA3" w:rsidP="00E47077">
      <w:pPr>
        <w:pBdr>
          <w:top w:val="single" w:sz="6" w:space="1" w:color="auto"/>
          <w:bottom w:val="single" w:sz="6" w:space="1" w:color="auto"/>
        </w:pBdr>
        <w:jc w:val="right"/>
        <w:rPr>
          <w:rFonts w:ascii="Calibri" w:hAnsi="Calibri"/>
          <w:color w:val="1F497D" w:themeColor="text2"/>
          <w:sz w:val="32"/>
          <w:szCs w:val="36"/>
        </w:rPr>
      </w:pPr>
      <w:r w:rsidRPr="006B3979">
        <w:rPr>
          <w:rFonts w:ascii="Calibri" w:hAnsi="Calibri"/>
          <w:color w:val="1F497D" w:themeColor="text2"/>
          <w:sz w:val="32"/>
          <w:szCs w:val="36"/>
        </w:rPr>
        <w:t>Version</w:t>
      </w:r>
      <w:r w:rsidR="003B01F1" w:rsidRPr="006B3979">
        <w:rPr>
          <w:rFonts w:ascii="Calibri" w:hAnsi="Calibri"/>
          <w:color w:val="1F497D" w:themeColor="text2"/>
          <w:sz w:val="32"/>
          <w:szCs w:val="36"/>
        </w:rPr>
        <w:t xml:space="preserve"> </w:t>
      </w:r>
      <w:r w:rsidR="003B01F1" w:rsidRPr="00FD5992">
        <w:rPr>
          <w:rFonts w:ascii="Calibri" w:hAnsi="Calibri"/>
          <w:color w:val="1F497D" w:themeColor="text2"/>
          <w:sz w:val="32"/>
          <w:szCs w:val="36"/>
        </w:rPr>
        <w:t>1.2</w:t>
      </w:r>
      <w:r w:rsidR="000F3919" w:rsidRPr="00FD5992">
        <w:rPr>
          <w:rFonts w:ascii="Calibri" w:hAnsi="Calibri"/>
          <w:color w:val="1F497D" w:themeColor="text2"/>
          <w:sz w:val="32"/>
          <w:szCs w:val="36"/>
        </w:rPr>
        <w:t xml:space="preserve"> </w:t>
      </w:r>
    </w:p>
    <w:p w:rsidR="00E47077" w:rsidRPr="00661E9D" w:rsidRDefault="00E47077" w:rsidP="00127AD7">
      <w:pPr>
        <w:pBdr>
          <w:top w:val="single" w:sz="6" w:space="1" w:color="auto"/>
          <w:bottom w:val="single" w:sz="6" w:space="1" w:color="auto"/>
        </w:pBdr>
        <w:jc w:val="center"/>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0D6CA8" w:rsidRPr="00BE102C" w:rsidRDefault="000D6CA8" w:rsidP="000D6CA8">
      <w:pPr>
        <w:pBdr>
          <w:top w:val="single" w:sz="6" w:space="1" w:color="auto"/>
          <w:bottom w:val="single" w:sz="6" w:space="1" w:color="auto"/>
        </w:pBdr>
        <w:jc w:val="left"/>
        <w:rPr>
          <w:i/>
          <w:color w:val="1F497D" w:themeColor="text2"/>
          <w:sz w:val="24"/>
          <w:szCs w:val="24"/>
        </w:rPr>
      </w:pPr>
      <w:r w:rsidRPr="00BE102C">
        <w:rPr>
          <w:i/>
          <w:color w:val="1F497D" w:themeColor="text2"/>
          <w:sz w:val="24"/>
          <w:szCs w:val="24"/>
        </w:rPr>
        <w:t xml:space="preserve">This file serves as a template to facilitate the translation of the OpenChain specification from English to other languages. The OpenChain project designates one official translation per language lead by an approved maintainer. Only official translations are allowed to use the OpenChain logo and trademark as they appear in this template. For more details about the translation policy and process please visit: </w:t>
      </w:r>
    </w:p>
    <w:p w:rsidR="000D6CA8" w:rsidRPr="00A50FD3" w:rsidRDefault="000D6CA8" w:rsidP="000D6CA8">
      <w:pPr>
        <w:pBdr>
          <w:top w:val="single" w:sz="6" w:space="1" w:color="auto"/>
          <w:bottom w:val="single" w:sz="6" w:space="1" w:color="auto"/>
        </w:pBdr>
        <w:rPr>
          <w:b/>
          <w:color w:val="1F497D" w:themeColor="text2"/>
          <w:sz w:val="28"/>
          <w:szCs w:val="28"/>
        </w:rPr>
      </w:pPr>
      <w:r w:rsidRPr="00BE102C">
        <w:rPr>
          <w:i/>
          <w:color w:val="1F497D" w:themeColor="text2"/>
          <w:sz w:val="24"/>
          <w:szCs w:val="24"/>
        </w:rPr>
        <w:tab/>
      </w:r>
      <w:hyperlink r:id="rId9" w:history="1">
        <w:r w:rsidRPr="00BE102C">
          <w:rPr>
            <w:rStyle w:val="Hyperlink"/>
            <w:i/>
            <w:sz w:val="24"/>
            <w:szCs w:val="24"/>
          </w:rPr>
          <w:t>https://wiki.linuxfoundation.org/openchain/spec-translations</w:t>
        </w:r>
      </w:hyperlink>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b/>
          <w:sz w:val="28"/>
        </w:rPr>
      </w:pPr>
    </w:p>
    <w:p w:rsidR="00127AD7" w:rsidRDefault="00127AD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D141FD">
      <w:pPr>
        <w:pBdr>
          <w:top w:val="single" w:sz="6" w:space="1" w:color="auto"/>
          <w:bottom w:val="single" w:sz="6" w:space="1" w:color="auto"/>
        </w:pBdr>
        <w:rPr>
          <w:rFonts w:ascii="Candara" w:hAnsi="Candara"/>
          <w:b/>
          <w:color w:val="1F497D" w:themeColor="text2"/>
          <w:sz w:val="32"/>
        </w:rPr>
      </w:pPr>
    </w:p>
    <w:p w:rsidR="00CA291F" w:rsidRDefault="00CA291F" w:rsidP="0010225E">
      <w:pPr>
        <w:jc w:val="center"/>
        <w:rPr>
          <w:b/>
          <w:color w:val="1F497D" w:themeColor="text2"/>
          <w:sz w:val="36"/>
        </w:rPr>
      </w:pPr>
    </w:p>
    <w:p w:rsidR="00CA291F" w:rsidRDefault="00CA291F" w:rsidP="0010225E">
      <w:pPr>
        <w:jc w:val="center"/>
        <w:rPr>
          <w:b/>
          <w:color w:val="1F497D" w:themeColor="text2"/>
          <w:sz w:val="36"/>
        </w:rPr>
      </w:pPr>
    </w:p>
    <w:p w:rsidR="00CA291F" w:rsidRDefault="00CA291F" w:rsidP="0010225E">
      <w:pPr>
        <w:jc w:val="center"/>
        <w:rPr>
          <w:b/>
          <w:color w:val="1F497D" w:themeColor="text2"/>
          <w:sz w:val="36"/>
        </w:rPr>
      </w:pPr>
    </w:p>
    <w:p w:rsidR="0010225E" w:rsidRPr="0010225E" w:rsidRDefault="0010225E" w:rsidP="0010225E">
      <w:pPr>
        <w:jc w:val="center"/>
        <w:rPr>
          <w:b/>
          <w:color w:val="1F497D" w:themeColor="text2"/>
          <w:sz w:val="36"/>
        </w:rPr>
      </w:pPr>
      <w:r w:rsidRPr="0010225E">
        <w:rPr>
          <w:b/>
          <w:color w:val="1F497D" w:themeColor="text2"/>
          <w:sz w:val="36"/>
        </w:rPr>
        <w:t>Contents</w:t>
      </w:r>
    </w:p>
    <w:sdt>
      <w:sdtPr>
        <w:rPr>
          <w:b w:val="0"/>
          <w:sz w:val="22"/>
        </w:rPr>
        <w:id w:val="-36519931"/>
        <w:docPartObj>
          <w:docPartGallery w:val="Table of Contents"/>
          <w:docPartUnique/>
        </w:docPartObj>
      </w:sdtPr>
      <w:sdtEndPr>
        <w:rPr>
          <w:bCs/>
          <w:noProof/>
        </w:rPr>
      </w:sdtEndPr>
      <w:sdtContent>
        <w:p w:rsidR="00FD5992" w:rsidRDefault="0010225E">
          <w:pPr>
            <w:pStyle w:val="TOC1"/>
            <w:rPr>
              <w:rFonts w:eastAsiaTheme="minorEastAsia"/>
              <w:b w:val="0"/>
              <w:noProof/>
              <w:sz w:val="22"/>
            </w:rPr>
          </w:pPr>
          <w:r>
            <w:fldChar w:fldCharType="begin"/>
          </w:r>
          <w:r>
            <w:instrText xml:space="preserve"> TOC \o "1-3" \h \z \u </w:instrText>
          </w:r>
          <w:r>
            <w:fldChar w:fldCharType="separate"/>
          </w:r>
          <w:hyperlink w:anchor="_Toc511568988" w:history="1">
            <w:r w:rsidR="00FD5992" w:rsidRPr="00246A15">
              <w:rPr>
                <w:rStyle w:val="Hyperlink"/>
                <w:noProof/>
              </w:rPr>
              <w:t>1)</w:t>
            </w:r>
            <w:r w:rsidR="00FD5992">
              <w:rPr>
                <w:rFonts w:eastAsiaTheme="minorEastAsia"/>
                <w:b w:val="0"/>
                <w:noProof/>
                <w:sz w:val="22"/>
              </w:rPr>
              <w:tab/>
            </w:r>
            <w:r w:rsidR="00FD5992" w:rsidRPr="00246A15">
              <w:rPr>
                <w:rStyle w:val="Hyperlink"/>
                <w:noProof/>
              </w:rPr>
              <w:t>Introduction</w:t>
            </w:r>
            <w:r w:rsidR="00FD5992">
              <w:rPr>
                <w:noProof/>
                <w:webHidden/>
              </w:rPr>
              <w:tab/>
            </w:r>
            <w:r w:rsidR="00FD5992">
              <w:rPr>
                <w:noProof/>
                <w:webHidden/>
              </w:rPr>
              <w:fldChar w:fldCharType="begin"/>
            </w:r>
            <w:r w:rsidR="00FD5992">
              <w:rPr>
                <w:noProof/>
                <w:webHidden/>
              </w:rPr>
              <w:instrText xml:space="preserve"> PAGEREF _Toc511568988 \h </w:instrText>
            </w:r>
            <w:r w:rsidR="00FD5992">
              <w:rPr>
                <w:noProof/>
                <w:webHidden/>
              </w:rPr>
            </w:r>
            <w:r w:rsidR="00FD5992">
              <w:rPr>
                <w:noProof/>
                <w:webHidden/>
              </w:rPr>
              <w:fldChar w:fldCharType="separate"/>
            </w:r>
            <w:r w:rsidR="00B8628B">
              <w:rPr>
                <w:noProof/>
                <w:webHidden/>
              </w:rPr>
              <w:t>3</w:t>
            </w:r>
            <w:r w:rsidR="00FD5992">
              <w:rPr>
                <w:noProof/>
                <w:webHidden/>
              </w:rPr>
              <w:fldChar w:fldCharType="end"/>
            </w:r>
          </w:hyperlink>
        </w:p>
        <w:p w:rsidR="00FD5992" w:rsidRDefault="00F82081">
          <w:pPr>
            <w:pStyle w:val="TOC1"/>
            <w:rPr>
              <w:rFonts w:eastAsiaTheme="minorEastAsia"/>
              <w:b w:val="0"/>
              <w:noProof/>
              <w:sz w:val="22"/>
            </w:rPr>
          </w:pPr>
          <w:hyperlink w:anchor="_Toc511568989" w:history="1">
            <w:r w:rsidR="00FD5992" w:rsidRPr="00246A15">
              <w:rPr>
                <w:rStyle w:val="Hyperlink"/>
                <w:noProof/>
              </w:rPr>
              <w:t>2)</w:t>
            </w:r>
            <w:r w:rsidR="00FD5992">
              <w:rPr>
                <w:rFonts w:eastAsiaTheme="minorEastAsia"/>
                <w:b w:val="0"/>
                <w:noProof/>
                <w:sz w:val="22"/>
              </w:rPr>
              <w:tab/>
            </w:r>
            <w:r w:rsidR="00FD5992" w:rsidRPr="00246A15">
              <w:rPr>
                <w:rStyle w:val="Hyperlink"/>
                <w:noProof/>
              </w:rPr>
              <w:t>Definitions</w:t>
            </w:r>
            <w:r w:rsidR="00FD5992">
              <w:rPr>
                <w:noProof/>
                <w:webHidden/>
              </w:rPr>
              <w:tab/>
            </w:r>
            <w:r w:rsidR="00FD5992">
              <w:rPr>
                <w:noProof/>
                <w:webHidden/>
              </w:rPr>
              <w:fldChar w:fldCharType="begin"/>
            </w:r>
            <w:r w:rsidR="00FD5992">
              <w:rPr>
                <w:noProof/>
                <w:webHidden/>
              </w:rPr>
              <w:instrText xml:space="preserve"> PAGEREF _Toc511568989 \h </w:instrText>
            </w:r>
            <w:r w:rsidR="00FD5992">
              <w:rPr>
                <w:noProof/>
                <w:webHidden/>
              </w:rPr>
            </w:r>
            <w:r w:rsidR="00FD5992">
              <w:rPr>
                <w:noProof/>
                <w:webHidden/>
              </w:rPr>
              <w:fldChar w:fldCharType="separate"/>
            </w:r>
            <w:r w:rsidR="00B8628B">
              <w:rPr>
                <w:noProof/>
                <w:webHidden/>
              </w:rPr>
              <w:t>4</w:t>
            </w:r>
            <w:r w:rsidR="00FD5992">
              <w:rPr>
                <w:noProof/>
                <w:webHidden/>
              </w:rPr>
              <w:fldChar w:fldCharType="end"/>
            </w:r>
          </w:hyperlink>
        </w:p>
        <w:p w:rsidR="00FD5992" w:rsidRDefault="00F82081">
          <w:pPr>
            <w:pStyle w:val="TOC1"/>
            <w:rPr>
              <w:rFonts w:eastAsiaTheme="minorEastAsia"/>
              <w:b w:val="0"/>
              <w:noProof/>
              <w:sz w:val="22"/>
            </w:rPr>
          </w:pPr>
          <w:hyperlink w:anchor="_Toc511568990" w:history="1">
            <w:r w:rsidR="00FD5992" w:rsidRPr="00246A15">
              <w:rPr>
                <w:rStyle w:val="Hyperlink"/>
                <w:noProof/>
              </w:rPr>
              <w:t>3)</w:t>
            </w:r>
            <w:r w:rsidR="00FD5992">
              <w:rPr>
                <w:rFonts w:eastAsiaTheme="minorEastAsia"/>
                <w:b w:val="0"/>
                <w:noProof/>
                <w:sz w:val="22"/>
              </w:rPr>
              <w:tab/>
            </w:r>
            <w:r w:rsidR="00FD5992" w:rsidRPr="00246A15">
              <w:rPr>
                <w:rStyle w:val="Hyperlink"/>
                <w:noProof/>
              </w:rPr>
              <w:t>Requirements</w:t>
            </w:r>
            <w:r w:rsidR="00FD5992">
              <w:rPr>
                <w:noProof/>
                <w:webHidden/>
              </w:rPr>
              <w:tab/>
            </w:r>
            <w:r w:rsidR="00FD5992">
              <w:rPr>
                <w:noProof/>
                <w:webHidden/>
              </w:rPr>
              <w:fldChar w:fldCharType="begin"/>
            </w:r>
            <w:r w:rsidR="00FD5992">
              <w:rPr>
                <w:noProof/>
                <w:webHidden/>
              </w:rPr>
              <w:instrText xml:space="preserve"> PAGEREF _Toc511568990 \h </w:instrText>
            </w:r>
            <w:r w:rsidR="00FD5992">
              <w:rPr>
                <w:noProof/>
                <w:webHidden/>
              </w:rPr>
            </w:r>
            <w:r w:rsidR="00FD5992">
              <w:rPr>
                <w:noProof/>
                <w:webHidden/>
              </w:rPr>
              <w:fldChar w:fldCharType="separate"/>
            </w:r>
            <w:r w:rsidR="00B8628B">
              <w:rPr>
                <w:noProof/>
                <w:webHidden/>
              </w:rPr>
              <w:t>5</w:t>
            </w:r>
            <w:r w:rsidR="00FD5992">
              <w:rPr>
                <w:noProof/>
                <w:webHidden/>
              </w:rPr>
              <w:fldChar w:fldCharType="end"/>
            </w:r>
          </w:hyperlink>
        </w:p>
        <w:p w:rsidR="00FD5992" w:rsidRDefault="00F82081">
          <w:pPr>
            <w:pStyle w:val="TOC2"/>
            <w:tabs>
              <w:tab w:val="right" w:leader="dot" w:pos="9350"/>
            </w:tabs>
            <w:rPr>
              <w:rFonts w:eastAsiaTheme="minorEastAsia"/>
              <w:noProof/>
            </w:rPr>
          </w:pPr>
          <w:hyperlink w:anchor="_Toc511568991" w:history="1">
            <w:r w:rsidR="00FD5992" w:rsidRPr="00246A15">
              <w:rPr>
                <w:rStyle w:val="Hyperlink"/>
                <w:noProof/>
              </w:rPr>
              <w:t>Goal 1: Know Your FOSS Responsibilities</w:t>
            </w:r>
            <w:r w:rsidR="00FD5992">
              <w:rPr>
                <w:noProof/>
                <w:webHidden/>
              </w:rPr>
              <w:tab/>
            </w:r>
            <w:r w:rsidR="00FD5992">
              <w:rPr>
                <w:noProof/>
                <w:webHidden/>
              </w:rPr>
              <w:fldChar w:fldCharType="begin"/>
            </w:r>
            <w:r w:rsidR="00FD5992">
              <w:rPr>
                <w:noProof/>
                <w:webHidden/>
              </w:rPr>
              <w:instrText xml:space="preserve"> PAGEREF _Toc511568991 \h </w:instrText>
            </w:r>
            <w:r w:rsidR="00FD5992">
              <w:rPr>
                <w:noProof/>
                <w:webHidden/>
              </w:rPr>
            </w:r>
            <w:r w:rsidR="00FD5992">
              <w:rPr>
                <w:noProof/>
                <w:webHidden/>
              </w:rPr>
              <w:fldChar w:fldCharType="separate"/>
            </w:r>
            <w:r w:rsidR="00B8628B">
              <w:rPr>
                <w:noProof/>
                <w:webHidden/>
              </w:rPr>
              <w:t>5</w:t>
            </w:r>
            <w:r w:rsidR="00FD5992">
              <w:rPr>
                <w:noProof/>
                <w:webHidden/>
              </w:rPr>
              <w:fldChar w:fldCharType="end"/>
            </w:r>
          </w:hyperlink>
        </w:p>
        <w:p w:rsidR="00FD5992" w:rsidRDefault="00F82081">
          <w:pPr>
            <w:pStyle w:val="TOC2"/>
            <w:tabs>
              <w:tab w:val="right" w:leader="dot" w:pos="9350"/>
            </w:tabs>
            <w:rPr>
              <w:rFonts w:eastAsiaTheme="minorEastAsia"/>
              <w:noProof/>
            </w:rPr>
          </w:pPr>
          <w:hyperlink w:anchor="_Toc511568992" w:history="1">
            <w:r w:rsidR="00FD5992" w:rsidRPr="00246A15">
              <w:rPr>
                <w:rStyle w:val="Hyperlink"/>
                <w:noProof/>
              </w:rPr>
              <w:t>Goal 2: Assign Responsibility for Achieving Compliance</w:t>
            </w:r>
            <w:r w:rsidR="00FD5992">
              <w:rPr>
                <w:noProof/>
                <w:webHidden/>
              </w:rPr>
              <w:tab/>
            </w:r>
            <w:r w:rsidR="00FD5992">
              <w:rPr>
                <w:noProof/>
                <w:webHidden/>
              </w:rPr>
              <w:fldChar w:fldCharType="begin"/>
            </w:r>
            <w:r w:rsidR="00FD5992">
              <w:rPr>
                <w:noProof/>
                <w:webHidden/>
              </w:rPr>
              <w:instrText xml:space="preserve"> PAGEREF _Toc511568992 \h </w:instrText>
            </w:r>
            <w:r w:rsidR="00FD5992">
              <w:rPr>
                <w:noProof/>
                <w:webHidden/>
              </w:rPr>
            </w:r>
            <w:r w:rsidR="00FD5992">
              <w:rPr>
                <w:noProof/>
                <w:webHidden/>
              </w:rPr>
              <w:fldChar w:fldCharType="separate"/>
            </w:r>
            <w:r w:rsidR="00B8628B">
              <w:rPr>
                <w:noProof/>
                <w:webHidden/>
              </w:rPr>
              <w:t>7</w:t>
            </w:r>
            <w:r w:rsidR="00FD5992">
              <w:rPr>
                <w:noProof/>
                <w:webHidden/>
              </w:rPr>
              <w:fldChar w:fldCharType="end"/>
            </w:r>
          </w:hyperlink>
        </w:p>
        <w:p w:rsidR="00FD5992" w:rsidRDefault="00F82081">
          <w:pPr>
            <w:pStyle w:val="TOC2"/>
            <w:tabs>
              <w:tab w:val="right" w:leader="dot" w:pos="9350"/>
            </w:tabs>
            <w:rPr>
              <w:rFonts w:eastAsiaTheme="minorEastAsia"/>
              <w:noProof/>
            </w:rPr>
          </w:pPr>
          <w:hyperlink w:anchor="_Toc511568993" w:history="1">
            <w:r w:rsidR="00FD5992" w:rsidRPr="00246A15">
              <w:rPr>
                <w:rStyle w:val="Hyperlink"/>
                <w:noProof/>
              </w:rPr>
              <w:t>Goal 3: Review and Approve FOSS Content</w:t>
            </w:r>
            <w:r w:rsidR="00FD5992">
              <w:rPr>
                <w:noProof/>
                <w:webHidden/>
              </w:rPr>
              <w:tab/>
            </w:r>
            <w:r w:rsidR="00FD5992">
              <w:rPr>
                <w:noProof/>
                <w:webHidden/>
              </w:rPr>
              <w:fldChar w:fldCharType="begin"/>
            </w:r>
            <w:r w:rsidR="00FD5992">
              <w:rPr>
                <w:noProof/>
                <w:webHidden/>
              </w:rPr>
              <w:instrText xml:space="preserve"> PAGEREF _Toc511568993 \h </w:instrText>
            </w:r>
            <w:r w:rsidR="00FD5992">
              <w:rPr>
                <w:noProof/>
                <w:webHidden/>
              </w:rPr>
            </w:r>
            <w:r w:rsidR="00FD5992">
              <w:rPr>
                <w:noProof/>
                <w:webHidden/>
              </w:rPr>
              <w:fldChar w:fldCharType="separate"/>
            </w:r>
            <w:r w:rsidR="00B8628B">
              <w:rPr>
                <w:noProof/>
                <w:webHidden/>
              </w:rPr>
              <w:t>8</w:t>
            </w:r>
            <w:r w:rsidR="00FD5992">
              <w:rPr>
                <w:noProof/>
                <w:webHidden/>
              </w:rPr>
              <w:fldChar w:fldCharType="end"/>
            </w:r>
          </w:hyperlink>
        </w:p>
        <w:p w:rsidR="00FD5992" w:rsidRDefault="00F82081">
          <w:pPr>
            <w:pStyle w:val="TOC2"/>
            <w:tabs>
              <w:tab w:val="right" w:leader="dot" w:pos="9350"/>
            </w:tabs>
            <w:rPr>
              <w:rFonts w:eastAsiaTheme="minorEastAsia"/>
              <w:noProof/>
            </w:rPr>
          </w:pPr>
          <w:hyperlink w:anchor="_Toc511568994" w:history="1">
            <w:r w:rsidR="00FD5992" w:rsidRPr="00246A15">
              <w:rPr>
                <w:rStyle w:val="Hyperlink"/>
                <w:noProof/>
              </w:rPr>
              <w:t>Goal 4: Deliver FOSS Content Documentation and Artifacts</w:t>
            </w:r>
            <w:r w:rsidR="00FD5992">
              <w:rPr>
                <w:noProof/>
                <w:webHidden/>
              </w:rPr>
              <w:tab/>
            </w:r>
            <w:r w:rsidR="00FD5992">
              <w:rPr>
                <w:noProof/>
                <w:webHidden/>
              </w:rPr>
              <w:fldChar w:fldCharType="begin"/>
            </w:r>
            <w:r w:rsidR="00FD5992">
              <w:rPr>
                <w:noProof/>
                <w:webHidden/>
              </w:rPr>
              <w:instrText xml:space="preserve"> PAGEREF _Toc511568994 \h </w:instrText>
            </w:r>
            <w:r w:rsidR="00FD5992">
              <w:rPr>
                <w:noProof/>
                <w:webHidden/>
              </w:rPr>
            </w:r>
            <w:r w:rsidR="00FD5992">
              <w:rPr>
                <w:noProof/>
                <w:webHidden/>
              </w:rPr>
              <w:fldChar w:fldCharType="separate"/>
            </w:r>
            <w:r w:rsidR="00B8628B">
              <w:rPr>
                <w:noProof/>
                <w:webHidden/>
              </w:rPr>
              <w:t>9</w:t>
            </w:r>
            <w:r w:rsidR="00FD5992">
              <w:rPr>
                <w:noProof/>
                <w:webHidden/>
              </w:rPr>
              <w:fldChar w:fldCharType="end"/>
            </w:r>
          </w:hyperlink>
        </w:p>
        <w:p w:rsidR="00FD5992" w:rsidRDefault="00F82081">
          <w:pPr>
            <w:pStyle w:val="TOC2"/>
            <w:tabs>
              <w:tab w:val="right" w:leader="dot" w:pos="9350"/>
            </w:tabs>
            <w:rPr>
              <w:rFonts w:eastAsiaTheme="minorEastAsia"/>
              <w:noProof/>
            </w:rPr>
          </w:pPr>
          <w:hyperlink w:anchor="_Toc511568995" w:history="1">
            <w:r w:rsidR="00FD5992" w:rsidRPr="00246A15">
              <w:rPr>
                <w:rStyle w:val="Hyperlink"/>
                <w:noProof/>
              </w:rPr>
              <w:t>Goal 5: Understand FOSS Community Engagement</w:t>
            </w:r>
            <w:r w:rsidR="00FD5992">
              <w:rPr>
                <w:noProof/>
                <w:webHidden/>
              </w:rPr>
              <w:tab/>
            </w:r>
            <w:r w:rsidR="00FD5992">
              <w:rPr>
                <w:noProof/>
                <w:webHidden/>
              </w:rPr>
              <w:fldChar w:fldCharType="begin"/>
            </w:r>
            <w:r w:rsidR="00FD5992">
              <w:rPr>
                <w:noProof/>
                <w:webHidden/>
              </w:rPr>
              <w:instrText xml:space="preserve"> PAGEREF _Toc511568995 \h </w:instrText>
            </w:r>
            <w:r w:rsidR="00FD5992">
              <w:rPr>
                <w:noProof/>
                <w:webHidden/>
              </w:rPr>
            </w:r>
            <w:r w:rsidR="00FD5992">
              <w:rPr>
                <w:noProof/>
                <w:webHidden/>
              </w:rPr>
              <w:fldChar w:fldCharType="separate"/>
            </w:r>
            <w:r w:rsidR="00B8628B">
              <w:rPr>
                <w:noProof/>
                <w:webHidden/>
              </w:rPr>
              <w:t>10</w:t>
            </w:r>
            <w:r w:rsidR="00FD5992">
              <w:rPr>
                <w:noProof/>
                <w:webHidden/>
              </w:rPr>
              <w:fldChar w:fldCharType="end"/>
            </w:r>
          </w:hyperlink>
        </w:p>
        <w:p w:rsidR="00FD5992" w:rsidRDefault="00F82081">
          <w:pPr>
            <w:pStyle w:val="TOC2"/>
            <w:tabs>
              <w:tab w:val="right" w:leader="dot" w:pos="9350"/>
            </w:tabs>
            <w:rPr>
              <w:rFonts w:eastAsiaTheme="minorEastAsia"/>
              <w:noProof/>
            </w:rPr>
          </w:pPr>
          <w:hyperlink w:anchor="_Toc511568996" w:history="1">
            <w:r w:rsidR="00FD5992" w:rsidRPr="00246A15">
              <w:rPr>
                <w:rStyle w:val="Hyperlink"/>
                <w:noProof/>
              </w:rPr>
              <w:t>Goal 6: Certify Adherence to OpenChain Requirements</w:t>
            </w:r>
            <w:r w:rsidR="00FD5992">
              <w:rPr>
                <w:noProof/>
                <w:webHidden/>
              </w:rPr>
              <w:tab/>
            </w:r>
            <w:r w:rsidR="00FD5992">
              <w:rPr>
                <w:noProof/>
                <w:webHidden/>
              </w:rPr>
              <w:fldChar w:fldCharType="begin"/>
            </w:r>
            <w:r w:rsidR="00FD5992">
              <w:rPr>
                <w:noProof/>
                <w:webHidden/>
              </w:rPr>
              <w:instrText xml:space="preserve"> PAGEREF _Toc511568996 \h </w:instrText>
            </w:r>
            <w:r w:rsidR="00FD5992">
              <w:rPr>
                <w:noProof/>
                <w:webHidden/>
              </w:rPr>
            </w:r>
            <w:r w:rsidR="00FD5992">
              <w:rPr>
                <w:noProof/>
                <w:webHidden/>
              </w:rPr>
              <w:fldChar w:fldCharType="separate"/>
            </w:r>
            <w:r w:rsidR="00B8628B">
              <w:rPr>
                <w:noProof/>
                <w:webHidden/>
              </w:rPr>
              <w:t>11</w:t>
            </w:r>
            <w:r w:rsidR="00FD5992">
              <w:rPr>
                <w:noProof/>
                <w:webHidden/>
              </w:rPr>
              <w:fldChar w:fldCharType="end"/>
            </w:r>
          </w:hyperlink>
        </w:p>
        <w:p w:rsidR="00FD5992" w:rsidRDefault="00F82081">
          <w:pPr>
            <w:pStyle w:val="TOC1"/>
            <w:rPr>
              <w:rFonts w:eastAsiaTheme="minorEastAsia"/>
              <w:b w:val="0"/>
              <w:noProof/>
              <w:sz w:val="22"/>
            </w:rPr>
          </w:pPr>
          <w:hyperlink w:anchor="_Toc511568997" w:history="1">
            <w:r w:rsidR="00FD5992" w:rsidRPr="00246A15">
              <w:rPr>
                <w:rStyle w:val="Hyperlink"/>
                <w:noProof/>
              </w:rPr>
              <w:t>Appendix I: Language Translations</w:t>
            </w:r>
            <w:r w:rsidR="00FD5992">
              <w:rPr>
                <w:noProof/>
                <w:webHidden/>
              </w:rPr>
              <w:tab/>
            </w:r>
            <w:r w:rsidR="00FD5992">
              <w:rPr>
                <w:noProof/>
                <w:webHidden/>
              </w:rPr>
              <w:fldChar w:fldCharType="begin"/>
            </w:r>
            <w:r w:rsidR="00FD5992">
              <w:rPr>
                <w:noProof/>
                <w:webHidden/>
              </w:rPr>
              <w:instrText xml:space="preserve"> PAGEREF _Toc511568997 \h </w:instrText>
            </w:r>
            <w:r w:rsidR="00FD5992">
              <w:rPr>
                <w:noProof/>
                <w:webHidden/>
              </w:rPr>
            </w:r>
            <w:r w:rsidR="00FD5992">
              <w:rPr>
                <w:noProof/>
                <w:webHidden/>
              </w:rPr>
              <w:fldChar w:fldCharType="separate"/>
            </w:r>
            <w:r w:rsidR="00B8628B">
              <w:rPr>
                <w:noProof/>
                <w:webHidden/>
              </w:rPr>
              <w:t>12</w:t>
            </w:r>
            <w:r w:rsidR="00FD5992">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0D6CA8" w:rsidRDefault="000D6CA8" w:rsidP="000D6CA8">
      <w:pPr>
        <w:rPr>
          <w:rFonts w:cs="Arial"/>
          <w:color w:val="333333"/>
          <w:shd w:val="clear" w:color="auto" w:fill="FFFFFF"/>
        </w:rPr>
      </w:pPr>
    </w:p>
    <w:p w:rsidR="000D6CA8" w:rsidRDefault="000D6CA8" w:rsidP="000D6CA8">
      <w:pPr>
        <w:rPr>
          <w:rFonts w:cs="Arial"/>
          <w:color w:val="333333"/>
          <w:shd w:val="clear" w:color="auto" w:fill="FFFFFF"/>
        </w:rPr>
      </w:pPr>
    </w:p>
    <w:p w:rsidR="000D6CA8" w:rsidRDefault="000D6CA8" w:rsidP="000D6CA8">
      <w:pPr>
        <w:rPr>
          <w:rFonts w:cs="Arial"/>
          <w:color w:val="333333"/>
          <w:shd w:val="clear" w:color="auto" w:fill="FFFFFF"/>
        </w:rPr>
      </w:pPr>
    </w:p>
    <w:p w:rsidR="000D6CA8" w:rsidRDefault="000D6CA8" w:rsidP="000D6CA8">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0D6CA8" w:rsidRDefault="000D6CA8" w:rsidP="000D6CA8">
      <w:pPr>
        <w:rPr>
          <w:rFonts w:cs="Arial"/>
          <w:color w:val="333333"/>
          <w:shd w:val="clear" w:color="auto" w:fill="FFFFFF"/>
        </w:rPr>
      </w:pPr>
    </w:p>
    <w:p w:rsidR="000D6CA8" w:rsidRDefault="000D6CA8" w:rsidP="000D6CA8">
      <w:pPr>
        <w:rPr>
          <w:rFonts w:cs="Arial"/>
          <w:color w:val="333333"/>
          <w:shd w:val="clear" w:color="auto" w:fill="FFFFFF"/>
        </w:rPr>
      </w:pPr>
      <w:r>
        <w:rPr>
          <w:rFonts w:cs="Arial"/>
          <w:color w:val="333333"/>
          <w:shd w:val="clear" w:color="auto" w:fill="FFFFFF"/>
        </w:rPr>
        <w:t>[</w:t>
      </w:r>
      <w:r w:rsidRPr="0042341E">
        <w:rPr>
          <w:rFonts w:cs="Arial"/>
          <w:i/>
          <w:color w:val="333333"/>
          <w:shd w:val="clear" w:color="auto" w:fill="FFFFFF"/>
        </w:rPr>
        <w:t>Translation of the above English text goes here</w:t>
      </w:r>
      <w:r>
        <w:rPr>
          <w:rFonts w:cs="Arial"/>
          <w:color w:val="333333"/>
          <w:shd w:val="clear" w:color="auto" w:fill="FFFFFF"/>
        </w:rPr>
        <w:t xml:space="preserve">] </w:t>
      </w:r>
    </w:p>
    <w:p w:rsidR="00E432E2" w:rsidRDefault="00E432E2"/>
    <w:p w:rsidR="00CA291F" w:rsidRDefault="00CA291F"/>
    <w:p w:rsidR="00E432E2" w:rsidRDefault="00E432E2"/>
    <w:p w:rsidR="00385A8B" w:rsidRDefault="00385A8B"/>
    <w:p w:rsidR="00385A8B" w:rsidRDefault="00385A8B"/>
    <w:p w:rsidR="00A41BCD" w:rsidRDefault="00A41BCD"/>
    <w:p w:rsidR="00A41BCD" w:rsidRDefault="00A41BCD"/>
    <w:p w:rsidR="000706DC" w:rsidRDefault="000706DC"/>
    <w:p w:rsidR="009939DE" w:rsidRDefault="009939DE"/>
    <w:p w:rsidR="00850BC6" w:rsidRDefault="001B224D" w:rsidP="009939DE">
      <w:pPr>
        <w:spacing w:before="100" w:beforeAutospacing="1"/>
      </w:pPr>
      <w:r>
        <w:t>Copyright © 2016-2018</w:t>
      </w:r>
      <w:r w:rsidR="00AD135D" w:rsidRPr="00850BC6">
        <w:t xml:space="preserve"> Linux Foundation. This document is licensed under the Creative Commons Attribution 4.0 International (CC-BY 4.0) license.</w:t>
      </w:r>
      <w:r w:rsidR="006D01ED" w:rsidRPr="00850BC6">
        <w:t xml:space="preserve"> A copy of the license can be found at </w:t>
      </w:r>
      <w:hyperlink r:id="rId10" w:history="1">
        <w:r w:rsidR="00850BC6" w:rsidRPr="00D00F43">
          <w:rPr>
            <w:rStyle w:val="Hyperlink"/>
          </w:rPr>
          <w:t>https://creativecommons.org/licenses/by/4.0/</w:t>
        </w:r>
      </w:hyperlink>
      <w:r w:rsidR="006D01ED" w:rsidRPr="00850BC6">
        <w:t>.</w:t>
      </w:r>
    </w:p>
    <w:p w:rsidR="002821C1" w:rsidRDefault="002821C1" w:rsidP="00AE572C">
      <w:pPr>
        <w:pStyle w:val="Heading1"/>
        <w:numPr>
          <w:ilvl w:val="0"/>
          <w:numId w:val="25"/>
        </w:numPr>
        <w:tabs>
          <w:tab w:val="left" w:pos="7160"/>
        </w:tabs>
        <w:spacing w:before="60"/>
      </w:pPr>
      <w:bookmarkStart w:id="0" w:name="_Toc457078795"/>
      <w:bookmarkStart w:id="1" w:name="_Toc511568988"/>
      <w:r w:rsidRPr="00661E9D">
        <w:lastRenderedPageBreak/>
        <w:t>Introduction</w:t>
      </w:r>
      <w:bookmarkEnd w:id="0"/>
      <w:bookmarkEnd w:id="1"/>
      <w:r w:rsidR="00D86FAE">
        <w:tab/>
      </w:r>
    </w:p>
    <w:p w:rsidR="00885A48" w:rsidRPr="00885A48" w:rsidRDefault="00885A48" w:rsidP="0043796C">
      <w:pPr>
        <w:spacing w:before="60"/>
        <w:rPr>
          <w:sz w:val="2"/>
        </w:rPr>
      </w:pPr>
    </w:p>
    <w:p w:rsidR="00C9780D" w:rsidRDefault="00C9780D" w:rsidP="0043796C">
      <w:pPr>
        <w:spacing w:before="60"/>
      </w:pPr>
      <w:r w:rsidRPr="005D34D2">
        <w:t xml:space="preserve">The OpenChain </w:t>
      </w:r>
      <w:bookmarkStart w:id="2" w:name="_GoBack"/>
      <w:bookmarkEnd w:id="2"/>
      <w:r w:rsidRPr="005D34D2">
        <w:t xml:space="preserve">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w:t>
      </w:r>
      <w:r w:rsidR="001320CC">
        <w:t>C</w:t>
      </w:r>
      <w:r w:rsidRPr="005D34D2">
        <w:t xml:space="preserve">ompliance </w:t>
      </w:r>
      <w:r w:rsidR="001320CC">
        <w:t>A</w:t>
      </w:r>
      <w:r w:rsidRPr="005D34D2">
        <w:t>rtifacts accompanying the software being exchanged. As a consequence, at each tier of the supply chain, downstream organizations were frequently redoing the compliance work already performed b</w:t>
      </w:r>
      <w:r w:rsidR="00073D41">
        <w:t>y other upstream organizations.</w:t>
      </w:r>
    </w:p>
    <w:p w:rsidR="00073D41" w:rsidRPr="005D34D2" w:rsidRDefault="00073D41" w:rsidP="00C9780D"/>
    <w:p w:rsidR="00C9780D" w:rsidRPr="005D34D2" w:rsidRDefault="00C9780D" w:rsidP="00C9780D">
      <w:r w:rsidRPr="005D34D2">
        <w:t xml:space="preserve">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t>
      </w:r>
      <w:r w:rsidR="00C54186">
        <w:t>w</w:t>
      </w:r>
      <w:r w:rsidRPr="005D34D2">
        <w:t xml:space="preserve">ork </w:t>
      </w:r>
      <w:r w:rsidR="00C54186">
        <w:t>g</w:t>
      </w:r>
      <w:r w:rsidRPr="005D34D2">
        <w:t>roup, and in April 2016, formally organized as a Linux Foundation collaborative project</w:t>
      </w:r>
      <w:r w:rsidR="00ED438B">
        <w:t>.</w:t>
      </w:r>
    </w:p>
    <w:p w:rsidR="00C9780D" w:rsidRPr="005D34D2" w:rsidRDefault="00C9780D" w:rsidP="00FA054D">
      <w:pPr>
        <w:spacing w:after="120"/>
      </w:pPr>
      <w:r w:rsidRPr="005D34D2">
        <w:t>The Vision and Mission of the OpenChain Initiative are as follows:</w:t>
      </w:r>
    </w:p>
    <w:p w:rsidR="00C9780D" w:rsidRDefault="006B63FC" w:rsidP="00A838A0">
      <w:pPr>
        <w:pStyle w:val="ListParagraph"/>
        <w:numPr>
          <w:ilvl w:val="0"/>
          <w:numId w:val="7"/>
        </w:numPr>
        <w:spacing w:after="120"/>
      </w:pPr>
      <w:r w:rsidRPr="00FA054D">
        <w:rPr>
          <w:b/>
        </w:rPr>
        <w:t>Vision</w:t>
      </w:r>
      <w:r>
        <w:t xml:space="preserve">: </w:t>
      </w:r>
      <w:r w:rsidR="00C9780D" w:rsidRPr="005D34D2">
        <w:t xml:space="preserve">A software supply chain where free/open source software (FOSS) is delivered with </w:t>
      </w:r>
      <w:r w:rsidR="003E1365" w:rsidRPr="00B269ED">
        <w:t>trustworthy</w:t>
      </w:r>
      <w:r w:rsidR="00C9780D" w:rsidRPr="005D34D2">
        <w:t xml:space="preserve"> and consistent compliance information.</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Mission</w:t>
      </w:r>
      <w:r>
        <w:t xml:space="preserve">: </w:t>
      </w:r>
      <w:r w:rsidR="00C9780D" w:rsidRPr="005D34D2">
        <w:t>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3E1365" w:rsidRPr="005D34D2" w:rsidRDefault="003E1365" w:rsidP="003E1365">
      <w:pPr>
        <w:ind w:left="720"/>
      </w:pPr>
    </w:p>
    <w:p w:rsidR="00C9780D" w:rsidRDefault="000B2F27" w:rsidP="00C9780D">
      <w:r w:rsidRPr="000B2F27">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w:t>
      </w:r>
      <w:r>
        <w:t xml:space="preserve">not guarantee full compliance. </w:t>
      </w:r>
      <w:r w:rsidR="00C9780D" w:rsidRPr="005D34D2">
        <w:t xml:space="preserve">The requirements represent a base level (minimum) set of requirements a program must satisfy to be considered OpenChain </w:t>
      </w:r>
      <w:r w:rsidR="00890AED">
        <w:t>Conforming</w:t>
      </w:r>
      <w:r w:rsidR="00C9780D" w:rsidRPr="005D34D2">
        <w:t>. The specification focuses on the “what” and “why” qualities of a compliance program as opposed to the “how” and “when” considerations. This ensures a practical level of flexibility that enables different organizations to tailor their policies and processes to best fit their ob</w:t>
      </w:r>
      <w:r>
        <w:t>jectives.</w:t>
      </w:r>
    </w:p>
    <w:p w:rsidR="00073D41" w:rsidRPr="005D34D2" w:rsidRDefault="00073D41" w:rsidP="00C9780D"/>
    <w:p w:rsidR="00C9780D" w:rsidRDefault="00C9780D" w:rsidP="00C9780D">
      <w:r w:rsidRPr="005D34D2">
        <w:t>Section 2 introduces definitions of key terms used throughout the specification.  Section 3 presents the specification requirements where each one has a l</w:t>
      </w:r>
      <w:r w:rsidR="00127AD7">
        <w:t xml:space="preserve">ist of one or more Verification </w:t>
      </w:r>
      <w:r w:rsidR="00235547">
        <w:t>Materials</w:t>
      </w:r>
      <w:r w:rsidRPr="005D34D2">
        <w:t xml:space="preserve">. They represent the evidence that must exist in order for a given requirement to be considered satisfied. If all the requirements have been met for a given program, it would be considered OpenChain </w:t>
      </w:r>
      <w:r w:rsidR="00890AED">
        <w:t>Conforming</w:t>
      </w:r>
      <w:r w:rsidRPr="005D34D2">
        <w:t xml:space="preserve"> in accordance with version </w:t>
      </w:r>
      <w:r w:rsidR="002A4E3A">
        <w:t>1.</w:t>
      </w:r>
      <w:r w:rsidR="003B01F1">
        <w:t>2</w:t>
      </w:r>
      <w:r w:rsidR="002A4E3A">
        <w:t xml:space="preserve"> </w:t>
      </w:r>
      <w:r w:rsidRPr="005D34D2">
        <w:t>of the specification.</w:t>
      </w:r>
      <w:r w:rsidR="008C02FC">
        <w:t xml:space="preserve"> </w:t>
      </w:r>
      <w:r w:rsidR="008C02FC" w:rsidRPr="008C02FC">
        <w:t xml:space="preserve">Verification </w:t>
      </w:r>
      <w:r w:rsidR="00F03121">
        <w:t>Material</w:t>
      </w:r>
      <w:r w:rsidR="00F03121" w:rsidRPr="008C02FC">
        <w:t xml:space="preserve">s </w:t>
      </w:r>
      <w:r w:rsidR="008C02FC" w:rsidRPr="008C02FC">
        <w:t>are not intended to be public, but could be provided under NDA or upon private request from the OpenChain organization to validate conformance.</w:t>
      </w:r>
    </w:p>
    <w:p w:rsidR="003D7900" w:rsidRDefault="003D7900" w:rsidP="00C9780D"/>
    <w:p w:rsidR="00481CA6" w:rsidRDefault="003D7900" w:rsidP="00724F9F">
      <w:pPr>
        <w:jc w:val="left"/>
      </w:pPr>
      <w:r w:rsidRPr="004629E4">
        <w:t xml:space="preserve">Additional clarification </w:t>
      </w:r>
      <w:r w:rsidR="00724F9F">
        <w:t>on how to interpret the s</w:t>
      </w:r>
      <w:r w:rsidRPr="004629E4">
        <w:t>pecification can be obtained by review</w:t>
      </w:r>
      <w:r w:rsidR="00031900" w:rsidRPr="004629E4">
        <w:t>ing</w:t>
      </w:r>
      <w:r w:rsidRPr="004629E4">
        <w:t xml:space="preserve"> the Specification </w:t>
      </w:r>
      <w:r w:rsidR="00031900" w:rsidRPr="004629E4">
        <w:t>Frequently Asked Questions (</w:t>
      </w:r>
      <w:r w:rsidRPr="004629E4">
        <w:t>FAQ</w:t>
      </w:r>
      <w:r w:rsidR="00031900" w:rsidRPr="004629E4">
        <w:t>s)</w:t>
      </w:r>
      <w:r w:rsidRPr="004629E4">
        <w:t xml:space="preserve"> </w:t>
      </w:r>
      <w:r w:rsidR="00031900" w:rsidRPr="004629E4">
        <w:t>located at:</w:t>
      </w:r>
      <w:r w:rsidRPr="004629E4">
        <w:t xml:space="preserve"> </w:t>
      </w:r>
      <w:bookmarkStart w:id="3" w:name="_Toc457078796"/>
      <w:r w:rsidR="00043B48">
        <w:fldChar w:fldCharType="begin"/>
      </w:r>
      <w:r w:rsidR="00043B48">
        <w:instrText xml:space="preserve"> HYPERLINK "</w:instrText>
      </w:r>
      <w:r w:rsidR="00043B48" w:rsidRPr="00043B48">
        <w:instrText>https://www.openchainproject.org/specification-faq</w:instrText>
      </w:r>
      <w:r w:rsidR="00043B48">
        <w:instrText xml:space="preserve">" </w:instrText>
      </w:r>
      <w:r w:rsidR="00043B48">
        <w:fldChar w:fldCharType="separate"/>
      </w:r>
      <w:r w:rsidR="00043B48" w:rsidRPr="005933AF">
        <w:rPr>
          <w:rStyle w:val="Hyperlink"/>
        </w:rPr>
        <w:t>https://www.openchainproject.org/specification-faq</w:t>
      </w:r>
      <w:r w:rsidR="00043B48">
        <w:fldChar w:fldCharType="end"/>
      </w:r>
    </w:p>
    <w:p w:rsidR="00F94886" w:rsidRDefault="00F94886" w:rsidP="003D7900"/>
    <w:p w:rsidR="000C07E6" w:rsidRPr="003D7900" w:rsidRDefault="000C07E6" w:rsidP="003D7900"/>
    <w:p w:rsidR="002821C1" w:rsidRDefault="002821C1" w:rsidP="00AE572C">
      <w:pPr>
        <w:pStyle w:val="Heading1"/>
        <w:numPr>
          <w:ilvl w:val="0"/>
          <w:numId w:val="25"/>
        </w:numPr>
        <w:spacing w:before="60"/>
      </w:pPr>
      <w:bookmarkStart w:id="4" w:name="_Toc511568989"/>
      <w:r w:rsidRPr="00661E9D">
        <w:lastRenderedPageBreak/>
        <w:t>Definitions</w:t>
      </w:r>
      <w:bookmarkEnd w:id="3"/>
      <w:bookmarkEnd w:id="4"/>
    </w:p>
    <w:p w:rsidR="00885A48" w:rsidRPr="00885A48" w:rsidRDefault="00885A48" w:rsidP="0043796C">
      <w:pPr>
        <w:spacing w:before="60"/>
        <w:rPr>
          <w:sz w:val="2"/>
        </w:rPr>
      </w:pPr>
    </w:p>
    <w:p w:rsidR="00713A0A" w:rsidRDefault="00713A0A" w:rsidP="0043796C">
      <w:pPr>
        <w:spacing w:before="60"/>
      </w:pPr>
      <w:r w:rsidRPr="00713A0A">
        <w:rPr>
          <w:b/>
        </w:rPr>
        <w:t xml:space="preserve">Compliance Artifacts - </w:t>
      </w:r>
      <w:r w:rsidRPr="00713A0A">
        <w:t xml:space="preserve">a collection of artifacts which represent the output of the FOSS management program for </w:t>
      </w:r>
      <w:r w:rsidR="00BC2026">
        <w:t>a</w:t>
      </w:r>
      <w:r w:rsidRPr="00713A0A">
        <w:t xml:space="preserve"> Supplied Software release. The collection may include (but are not limited to) one or more of the following: source code, attribution notices, copyright notices, copy of licenses, modification notifications, written offers, </w:t>
      </w:r>
      <w:r w:rsidR="00E97A95">
        <w:t xml:space="preserve">FOSS component </w:t>
      </w:r>
      <w:r w:rsidR="000A33B8" w:rsidRPr="00F52001">
        <w:rPr>
          <w:bCs/>
        </w:rPr>
        <w:t>bill of materials</w:t>
      </w:r>
      <w:r w:rsidR="000A33B8">
        <w:t xml:space="preserve">, </w:t>
      </w:r>
      <w:r w:rsidRPr="00713A0A">
        <w:t>SPDX documents and so forth</w:t>
      </w:r>
      <w:r>
        <w:t>.</w:t>
      </w:r>
    </w:p>
    <w:p w:rsidR="00713A0A" w:rsidRDefault="00713A0A" w:rsidP="0043796C">
      <w:pPr>
        <w:spacing w:before="60"/>
        <w:rPr>
          <w:b/>
        </w:rPr>
      </w:pPr>
    </w:p>
    <w:p w:rsidR="002C1647" w:rsidRDefault="002C1647" w:rsidP="0043796C">
      <w:pPr>
        <w:spacing w:before="60"/>
      </w:pPr>
      <w:r w:rsidRPr="00661E9D">
        <w:rPr>
          <w:b/>
        </w:rPr>
        <w:t>FOSS</w:t>
      </w:r>
      <w:r w:rsidRPr="00661E9D">
        <w:t xml:space="preserve"> </w:t>
      </w:r>
      <w:r w:rsidR="002821C1" w:rsidRPr="00661E9D">
        <w:t xml:space="preserve">(Free and Open Source Software) </w:t>
      </w:r>
      <w:r w:rsidR="00BB0B18" w:rsidRPr="00661E9D">
        <w:t>-</w:t>
      </w:r>
      <w:r w:rsidRPr="00661E9D">
        <w:t xml:space="preserve"> software subject to </w:t>
      </w:r>
      <w:r w:rsidR="002821C1" w:rsidRPr="00661E9D">
        <w:t>one or more licenses that meet</w:t>
      </w:r>
      <w:r w:rsidRPr="00661E9D">
        <w:t xml:space="preserve"> the Open Source Definition published by the Open Sour</w:t>
      </w:r>
      <w:r w:rsidR="00C7360B" w:rsidRPr="00661E9D">
        <w:t>ce Initiative (OpenSource.org) or the Free Software Definition (published by the Free Software Foundation) or similar license.</w:t>
      </w:r>
    </w:p>
    <w:p w:rsidR="00F94886" w:rsidRPr="00661E9D" w:rsidRDefault="00F94886" w:rsidP="002C1647"/>
    <w:p w:rsidR="00443BD6" w:rsidRDefault="00443BD6" w:rsidP="002C1647">
      <w:r w:rsidRPr="00661E9D">
        <w:rPr>
          <w:b/>
        </w:rPr>
        <w:t>FOSS Liaison</w:t>
      </w:r>
      <w:r w:rsidRPr="00661E9D">
        <w:t xml:space="preserve"> </w:t>
      </w:r>
      <w:r w:rsidR="00BB0B18" w:rsidRPr="00661E9D">
        <w:t>-</w:t>
      </w:r>
      <w:r w:rsidRPr="00661E9D">
        <w:t xml:space="preserve"> </w:t>
      </w:r>
      <w:r w:rsidR="00A21FB4" w:rsidRPr="00A21FB4">
        <w:t>a designated person who is assigned to receive external FOSS inquires</w:t>
      </w:r>
      <w:r w:rsidRPr="00661E9D">
        <w:t>.</w:t>
      </w:r>
    </w:p>
    <w:p w:rsidR="00B46970" w:rsidRPr="00443BD6" w:rsidRDefault="00B46970" w:rsidP="002C1647"/>
    <w:p w:rsidR="002C1647" w:rsidRDefault="008A6852" w:rsidP="002C1647">
      <w:r w:rsidRPr="00713A0A">
        <w:rPr>
          <w:b/>
        </w:rPr>
        <w:t>Identified Licenses</w:t>
      </w:r>
      <w:r w:rsidRPr="00713A0A">
        <w:t xml:space="preserve"> - a set of FOSS licenses identified as a result of following an appropriate method of identifying</w:t>
      </w:r>
      <w:r w:rsidR="00713A0A">
        <w:t xml:space="preserve"> </w:t>
      </w:r>
      <w:r w:rsidR="00713A0A" w:rsidRPr="00713A0A">
        <w:t xml:space="preserve">licenses that govern the </w:t>
      </w:r>
      <w:r w:rsidR="00A2552A">
        <w:t>S</w:t>
      </w:r>
      <w:r w:rsidR="00713A0A" w:rsidRPr="00713A0A">
        <w:t xml:space="preserve">upplied </w:t>
      </w:r>
      <w:r w:rsidR="00A2552A">
        <w:t>S</w:t>
      </w:r>
      <w:r w:rsidR="00713A0A" w:rsidRPr="00713A0A">
        <w:t>oftware</w:t>
      </w:r>
      <w:r w:rsidRPr="00713A0A">
        <w:t>.</w:t>
      </w:r>
    </w:p>
    <w:p w:rsidR="00F94886" w:rsidRPr="00661E9D" w:rsidRDefault="00F94886" w:rsidP="002C1647"/>
    <w:p w:rsidR="00443BD6" w:rsidRDefault="00443BD6" w:rsidP="00443BD6">
      <w:r w:rsidRPr="00661E9D">
        <w:rPr>
          <w:b/>
        </w:rPr>
        <w:t xml:space="preserve">OpenChain </w:t>
      </w:r>
      <w:r w:rsidR="00890AED">
        <w:rPr>
          <w:b/>
        </w:rPr>
        <w:t>Conforming</w:t>
      </w:r>
      <w:r w:rsidRPr="00661E9D">
        <w:rPr>
          <w:b/>
        </w:rPr>
        <w:t xml:space="preserve"> </w:t>
      </w:r>
      <w:r w:rsidR="00713A0A" w:rsidRPr="00713A0A">
        <w:rPr>
          <w:b/>
        </w:rPr>
        <w:t>Program</w:t>
      </w:r>
      <w:r w:rsidR="00713A0A" w:rsidRPr="004629E4">
        <w:t xml:space="preserve"> </w:t>
      </w:r>
      <w:r w:rsidR="00BB0B18" w:rsidRPr="004629E4">
        <w:t>-</w:t>
      </w:r>
      <w:r w:rsidRPr="00661E9D">
        <w:t xml:space="preserve"> a program that satisfies all the requirements of this specification.</w:t>
      </w:r>
    </w:p>
    <w:p w:rsidR="00F94886" w:rsidRDefault="00F94886" w:rsidP="00443BD6">
      <w:pPr>
        <w:rPr>
          <w:b/>
        </w:rPr>
      </w:pPr>
    </w:p>
    <w:p w:rsidR="00443BD6" w:rsidRDefault="00443BD6" w:rsidP="00443BD6">
      <w:r w:rsidRPr="00661E9D">
        <w:rPr>
          <w:b/>
        </w:rPr>
        <w:t>Software Staff</w:t>
      </w:r>
      <w:r w:rsidRPr="00661E9D">
        <w:t xml:space="preserve"> - </w:t>
      </w:r>
      <w:r>
        <w:t>a</w:t>
      </w:r>
      <w:r w:rsidRPr="00661E9D">
        <w:t xml:space="preserve">ny employee or contractor that </w:t>
      </w:r>
      <w:proofErr w:type="gramStart"/>
      <w:r w:rsidRPr="00661E9D">
        <w:t>defines,</w:t>
      </w:r>
      <w:proofErr w:type="gramEnd"/>
      <w:r w:rsidRPr="00661E9D">
        <w:t xml:space="preserve"> contributes to or has responsib</w:t>
      </w:r>
      <w:r>
        <w:t>ility</w:t>
      </w:r>
      <w:r w:rsidRPr="00661E9D">
        <w:t xml:space="preserve"> for preparing Supplied Software. </w:t>
      </w:r>
      <w:r>
        <w:t>Depending on the organization, t</w:t>
      </w:r>
      <w:r w:rsidRPr="00661E9D">
        <w:t>hat</w:t>
      </w:r>
      <w:r>
        <w:t xml:space="preserve"> may</w:t>
      </w:r>
      <w:r w:rsidRPr="00661E9D">
        <w:t xml:space="preserve"> include (but </w:t>
      </w:r>
      <w:r>
        <w:t xml:space="preserve">is </w:t>
      </w:r>
      <w:r w:rsidRPr="00661E9D">
        <w:t>not limited to) software developers, release engineers, quality engineer</w:t>
      </w:r>
      <w:r>
        <w:t>s</w:t>
      </w:r>
      <w:r w:rsidRPr="00661E9D">
        <w:t xml:space="preserve">, </w:t>
      </w:r>
      <w:r>
        <w:t xml:space="preserve">product </w:t>
      </w:r>
      <w:r w:rsidRPr="00661E9D">
        <w:t xml:space="preserve">marketing and </w:t>
      </w:r>
      <w:r>
        <w:t xml:space="preserve">product </w:t>
      </w:r>
      <w:r w:rsidRPr="00661E9D">
        <w:t>management.</w:t>
      </w:r>
    </w:p>
    <w:p w:rsidR="00F94886" w:rsidRPr="00661E9D" w:rsidRDefault="00F94886" w:rsidP="00443BD6"/>
    <w:p w:rsidR="00443BD6" w:rsidRDefault="00443BD6" w:rsidP="002C1647">
      <w:r w:rsidRPr="00661E9D">
        <w:rPr>
          <w:b/>
        </w:rPr>
        <w:t>SPDX</w:t>
      </w:r>
      <w:r w:rsidRPr="00661E9D">
        <w:t xml:space="preserve"> </w:t>
      </w:r>
      <w:r>
        <w:t>or</w:t>
      </w:r>
      <w:r w:rsidRPr="00661E9D">
        <w:t xml:space="preserve"> Software Package Data Exchange</w:t>
      </w:r>
      <w:r>
        <w:t xml:space="preserve"> </w:t>
      </w:r>
      <w:r w:rsidR="00BB0B18" w:rsidRPr="00661E9D">
        <w:t>-</w:t>
      </w:r>
      <w:r>
        <w:t xml:space="preserve"> the format standard created by the SPDX Working Group for exchanging license and copyright information for a given software package. A description of the SPDX specification can be found </w:t>
      </w:r>
      <w:r w:rsidRPr="005E2228">
        <w:t>at ww</w:t>
      </w:r>
      <w:r w:rsidR="002F3265" w:rsidRPr="005E2228">
        <w:t>w</w:t>
      </w:r>
      <w:r>
        <w:t>.</w:t>
      </w:r>
      <w:r w:rsidRPr="00661E9D">
        <w:t>spdx.org</w:t>
      </w:r>
      <w:r>
        <w:t>.</w:t>
      </w:r>
    </w:p>
    <w:p w:rsidR="00F94886" w:rsidRPr="00443BD6" w:rsidRDefault="00F94886" w:rsidP="002C1647"/>
    <w:p w:rsidR="002C1647" w:rsidRPr="004629E4" w:rsidRDefault="002C1647" w:rsidP="002D6A3C">
      <w:r w:rsidRPr="001320CC">
        <w:rPr>
          <w:b/>
        </w:rPr>
        <w:t>Supplied Software</w:t>
      </w:r>
      <w:r w:rsidRPr="001320CC">
        <w:t xml:space="preserve"> </w:t>
      </w:r>
      <w:r w:rsidR="00BB0B18" w:rsidRPr="001320CC">
        <w:t>-</w:t>
      </w:r>
      <w:r w:rsidR="00D4793C" w:rsidRPr="001320CC">
        <w:t xml:space="preserve"> </w:t>
      </w:r>
      <w:r w:rsidRPr="001320CC">
        <w:t xml:space="preserve">software that an organization delivers to third parties (e.g., other organizations or </w:t>
      </w:r>
      <w:r w:rsidR="00ED438B" w:rsidRPr="001320CC">
        <w:t>i</w:t>
      </w:r>
      <w:r w:rsidRPr="001320CC">
        <w:t>ndividuals).</w:t>
      </w:r>
      <w:del w:id="5" w:author="WRSAdmin" w:date="2018-04-14T16:50:00Z">
        <w:r w:rsidR="001D18AA" w:rsidDel="00C71EBF">
          <w:delText xml:space="preserve"> </w:delText>
        </w:r>
      </w:del>
    </w:p>
    <w:p w:rsidR="00F94886" w:rsidRDefault="00F94886" w:rsidP="002C1647"/>
    <w:p w:rsidR="00443BD6" w:rsidRPr="00661E9D" w:rsidRDefault="00443BD6" w:rsidP="00443BD6">
      <w:r w:rsidRPr="00661E9D">
        <w:rPr>
          <w:b/>
        </w:rPr>
        <w:t xml:space="preserve">Verification </w:t>
      </w:r>
      <w:r w:rsidR="00F03121">
        <w:rPr>
          <w:b/>
        </w:rPr>
        <w:t>Material</w:t>
      </w:r>
      <w:r w:rsidR="00F03121" w:rsidRPr="00661E9D">
        <w:rPr>
          <w:b/>
        </w:rPr>
        <w:t xml:space="preserve">s </w:t>
      </w:r>
      <w:r w:rsidR="00BB0B18" w:rsidRPr="00661E9D">
        <w:t>-</w:t>
      </w:r>
      <w:r w:rsidRPr="00661E9D">
        <w:rPr>
          <w:b/>
        </w:rPr>
        <w:t xml:space="preserve"> </w:t>
      </w:r>
      <w:r>
        <w:t>e</w:t>
      </w:r>
      <w:r w:rsidRPr="00661E9D">
        <w:t>vidence that must exist in order for a given requirement to be considered satisfied.</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6" w:name="_Toc457078797"/>
      <w:bookmarkStart w:id="7" w:name="_Toc511568990"/>
      <w:r w:rsidRPr="00661E9D">
        <w:lastRenderedPageBreak/>
        <w:t>Requirements</w:t>
      </w:r>
      <w:bookmarkEnd w:id="6"/>
      <w:bookmarkEnd w:id="7"/>
    </w:p>
    <w:p w:rsidR="00231D2F" w:rsidRPr="00661E9D" w:rsidRDefault="004B395A" w:rsidP="00231D2F">
      <w:pPr>
        <w:pStyle w:val="Heading2"/>
        <w:rPr>
          <w:sz w:val="24"/>
          <w:szCs w:val="24"/>
        </w:rPr>
      </w:pPr>
      <w:bookmarkStart w:id="8" w:name="_Toc457078798"/>
      <w:bookmarkStart w:id="9" w:name="_Toc511568991"/>
      <w:r>
        <w:rPr>
          <w:sz w:val="24"/>
          <w:szCs w:val="24"/>
        </w:rPr>
        <w:t xml:space="preserve">Goal </w:t>
      </w:r>
      <w:r w:rsidR="00E0356E" w:rsidRPr="00661E9D">
        <w:rPr>
          <w:sz w:val="24"/>
          <w:szCs w:val="24"/>
        </w:rPr>
        <w:t>1: Know Your FOSS R</w:t>
      </w:r>
      <w:r w:rsidR="00231D2F" w:rsidRPr="00661E9D">
        <w:rPr>
          <w:sz w:val="24"/>
          <w:szCs w:val="24"/>
        </w:rPr>
        <w:t>esponsibilities</w:t>
      </w:r>
      <w:bookmarkEnd w:id="8"/>
      <w:bookmarkEnd w:id="9"/>
    </w:p>
    <w:p w:rsidR="00C7360B" w:rsidRPr="00F04754" w:rsidRDefault="00F04754" w:rsidP="00CF0E6F">
      <w:pPr>
        <w:pStyle w:val="ListParagraph"/>
        <w:numPr>
          <w:ilvl w:val="1"/>
          <w:numId w:val="21"/>
        </w:numPr>
        <w:ind w:left="720" w:hanging="720"/>
        <w:rPr>
          <w:b/>
        </w:rPr>
      </w:pPr>
      <w:r w:rsidRPr="00F04754">
        <w:rPr>
          <w:b/>
        </w:rPr>
        <w:t xml:space="preserve">A written FOSS policy exists </w:t>
      </w:r>
      <w:r w:rsidRPr="00F04754">
        <w:rPr>
          <w:rStyle w:val="Strong"/>
          <w:lang w:val="en"/>
        </w:rPr>
        <w:t>that governs FOSS license compliance of the Supplied Software distribution</w:t>
      </w:r>
      <w:r w:rsidRPr="0043796C">
        <w:rPr>
          <w:rStyle w:val="Strong"/>
          <w:lang w:val="en"/>
        </w:rPr>
        <w:t xml:space="preserve">. </w:t>
      </w:r>
      <w:r w:rsidR="003E5798">
        <w:t>The</w:t>
      </w:r>
      <w:r w:rsidRPr="0043796C">
        <w:t xml:space="preserve"> policy </w:t>
      </w:r>
      <w:r w:rsidR="003E5798">
        <w:t xml:space="preserve">must be </w:t>
      </w:r>
      <w:r w:rsidRPr="0043796C">
        <w:t>internally communicated.</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004E7008" w:rsidRPr="00661E9D">
        <w:t>:</w:t>
      </w:r>
    </w:p>
    <w:p w:rsidR="00C7360B" w:rsidRPr="001C20B8" w:rsidRDefault="00443BD6" w:rsidP="0010225E">
      <w:pPr>
        <w:pStyle w:val="ListParagraph"/>
        <w:numPr>
          <w:ilvl w:val="0"/>
          <w:numId w:val="1"/>
        </w:numPr>
        <w:ind w:left="1080"/>
      </w:pPr>
      <w:r>
        <w:t>1.1.1</w:t>
      </w:r>
      <w:r w:rsidR="004456E2" w:rsidRPr="00661E9D">
        <w:t xml:space="preserve"> </w:t>
      </w:r>
      <w:r w:rsidR="00C7360B" w:rsidRPr="00661E9D">
        <w:t xml:space="preserve">A </w:t>
      </w:r>
      <w:r w:rsidR="008A06E6" w:rsidRPr="00661E9D">
        <w:t>document</w:t>
      </w:r>
      <w:r w:rsidR="008A06E6">
        <w:t>ed</w:t>
      </w:r>
      <w:r w:rsidR="008A06E6" w:rsidRPr="00661E9D">
        <w:t xml:space="preserve"> </w:t>
      </w:r>
      <w:r w:rsidR="00C7360B" w:rsidRPr="00661E9D">
        <w:t xml:space="preserve">FOSS </w:t>
      </w:r>
      <w:r w:rsidR="00C7360B" w:rsidRPr="001C20B8">
        <w:t>policy</w:t>
      </w:r>
      <w:r w:rsidR="00C54186" w:rsidRPr="001C20B8">
        <w:t>.</w:t>
      </w:r>
    </w:p>
    <w:p w:rsidR="002C1647" w:rsidRPr="00661E9D" w:rsidRDefault="00443BD6" w:rsidP="0010225E">
      <w:pPr>
        <w:pStyle w:val="ListParagraph"/>
        <w:numPr>
          <w:ilvl w:val="0"/>
          <w:numId w:val="1"/>
        </w:numPr>
        <w:spacing w:after="120"/>
        <w:ind w:left="1080"/>
      </w:pPr>
      <w:r w:rsidRPr="001C20B8">
        <w:t>1.1.2</w:t>
      </w:r>
      <w:r w:rsidR="004456E2" w:rsidRPr="001C20B8">
        <w:t xml:space="preserve"> </w:t>
      </w:r>
      <w:r w:rsidR="00C7360B" w:rsidRPr="001C20B8">
        <w:t xml:space="preserve">A </w:t>
      </w:r>
      <w:r w:rsidR="008A06E6" w:rsidRPr="001C20B8">
        <w:t>documented</w:t>
      </w:r>
      <w:r w:rsidR="00C7360B" w:rsidRPr="001C20B8">
        <w:t xml:space="preserve"> procedure </w:t>
      </w:r>
      <w:r w:rsidR="00F52001">
        <w:t xml:space="preserve">that makes </w:t>
      </w:r>
      <w:r w:rsidR="00C7360B" w:rsidRPr="00661E9D">
        <w:t xml:space="preserve">Software Staff aware of the existence of the FOSS policy (e.g., via training, internal wiki, </w:t>
      </w:r>
      <w:r w:rsidR="006D72B1" w:rsidRPr="00661E9D">
        <w:t xml:space="preserve">or other </w:t>
      </w:r>
      <w:r w:rsidR="00D751A2" w:rsidRPr="00661E9D">
        <w:t>practical</w:t>
      </w:r>
      <w:r w:rsidR="006D72B1" w:rsidRPr="00661E9D">
        <w:t xml:space="preserve"> communication method</w:t>
      </w:r>
      <w:r w:rsidR="00C7360B" w:rsidRPr="00661E9D">
        <w:t>)</w:t>
      </w:r>
      <w:r w:rsidR="00C54186">
        <w:t>.</w:t>
      </w:r>
    </w:p>
    <w:p w:rsidR="007845F9" w:rsidRPr="00661E9D" w:rsidRDefault="007845F9" w:rsidP="0010225E">
      <w:pPr>
        <w:ind w:left="720"/>
        <w:rPr>
          <w:b/>
        </w:rPr>
      </w:pPr>
    </w:p>
    <w:p w:rsidR="00D66241" w:rsidRPr="00661E9D" w:rsidRDefault="00D66241" w:rsidP="0010225E">
      <w:pPr>
        <w:ind w:left="720"/>
      </w:pPr>
      <w:r w:rsidRPr="00661E9D">
        <w:rPr>
          <w:b/>
        </w:rPr>
        <w:t>Rationale</w:t>
      </w:r>
      <w:r w:rsidRPr="00661E9D">
        <w:t>:</w:t>
      </w:r>
    </w:p>
    <w:p w:rsidR="00D66241" w:rsidRPr="00661E9D" w:rsidRDefault="002D6A3C" w:rsidP="0010225E">
      <w:pPr>
        <w:ind w:left="720"/>
      </w:pPr>
      <w:r>
        <w:t>To e</w:t>
      </w:r>
      <w:r w:rsidR="00D66241" w:rsidRPr="00661E9D">
        <w:t xml:space="preserve">nsure steps </w:t>
      </w:r>
      <w:r w:rsidR="00905AF3">
        <w:t>are</w:t>
      </w:r>
      <w:r w:rsidR="00905AF3" w:rsidRPr="00661E9D">
        <w:t xml:space="preserve"> </w:t>
      </w:r>
      <w:r w:rsidR="00D66241" w:rsidRPr="00661E9D">
        <w:t xml:space="preserve">taken to create, record and make </w:t>
      </w:r>
      <w:r w:rsidR="00A92395">
        <w:t xml:space="preserve">Software Staff </w:t>
      </w:r>
      <w:r w:rsidR="00D751A2" w:rsidRPr="00661E9D">
        <w:t xml:space="preserve">aware </w:t>
      </w:r>
      <w:r w:rsidR="003A2756">
        <w:t xml:space="preserve">of </w:t>
      </w:r>
      <w:r w:rsidR="00D751A2" w:rsidRPr="00661E9D">
        <w:t xml:space="preserve">the existence of a FOSS </w:t>
      </w:r>
      <w:r w:rsidR="00D66241" w:rsidRPr="00661E9D">
        <w:t>policy.</w:t>
      </w:r>
      <w:r w:rsidR="008A06E6">
        <w:t xml:space="preserve"> Although no requirements are provide</w:t>
      </w:r>
      <w:r w:rsidR="00A92395">
        <w:t>d</w:t>
      </w:r>
      <w:r w:rsidR="008A06E6">
        <w:t xml:space="preserve"> here on what should be included in the policy, </w:t>
      </w:r>
      <w:r w:rsidR="003E1365" w:rsidRPr="005E2228">
        <w:t>other sections may impose requirements on the policy</w:t>
      </w:r>
      <w:r w:rsidR="008A06E6" w:rsidRPr="005E2228">
        <w:t>.</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Mandatory FOSS training for all Software Staff exists such that:</w:t>
      </w:r>
    </w:p>
    <w:p w:rsidR="004456E2" w:rsidRPr="00661E9D" w:rsidRDefault="003E1365" w:rsidP="00A838A0">
      <w:pPr>
        <w:pStyle w:val="ListParagraph"/>
        <w:numPr>
          <w:ilvl w:val="0"/>
          <w:numId w:val="2"/>
        </w:numPr>
        <w:ind w:left="1080"/>
        <w:rPr>
          <w:b/>
        </w:rPr>
      </w:pPr>
      <w:r>
        <w:rPr>
          <w:b/>
        </w:rPr>
        <w:t>The training</w:t>
      </w:r>
      <w:r w:rsidRPr="005E2228">
        <w:rPr>
          <w:b/>
        </w:rPr>
        <w:t>, at</w:t>
      </w:r>
      <w:r w:rsidR="004456E2" w:rsidRPr="00661E9D">
        <w:rPr>
          <w:b/>
        </w:rPr>
        <w:t xml:space="preserve"> a minimum, covers the following topics:</w:t>
      </w:r>
    </w:p>
    <w:p w:rsidR="00D66241" w:rsidRPr="00661E9D" w:rsidRDefault="00D66241" w:rsidP="00A838A0">
      <w:pPr>
        <w:pStyle w:val="ListParagraph"/>
        <w:numPr>
          <w:ilvl w:val="1"/>
          <w:numId w:val="4"/>
        </w:numPr>
        <w:rPr>
          <w:b/>
        </w:rPr>
      </w:pPr>
      <w:r w:rsidRPr="00661E9D">
        <w:rPr>
          <w:b/>
        </w:rPr>
        <w:t>The FOSS policy and where to find a copy</w:t>
      </w:r>
      <w:r w:rsidR="004456E2" w:rsidRPr="00661E9D">
        <w:rPr>
          <w:b/>
        </w:rPr>
        <w:t>;</w:t>
      </w:r>
    </w:p>
    <w:p w:rsidR="00D66241" w:rsidRPr="00661E9D" w:rsidRDefault="00D66241" w:rsidP="00A838A0">
      <w:pPr>
        <w:pStyle w:val="ListParagraph"/>
        <w:numPr>
          <w:ilvl w:val="1"/>
          <w:numId w:val="4"/>
        </w:numPr>
        <w:rPr>
          <w:b/>
        </w:rPr>
      </w:pPr>
      <w:r w:rsidRPr="00661E9D">
        <w:rPr>
          <w:b/>
        </w:rPr>
        <w:t xml:space="preserve">Basics </w:t>
      </w:r>
      <w:r w:rsidRPr="005E2228">
        <w:rPr>
          <w:b/>
        </w:rPr>
        <w:t xml:space="preserve">of </w:t>
      </w:r>
      <w:r w:rsidR="003E1365" w:rsidRPr="005E2228">
        <w:rPr>
          <w:b/>
        </w:rPr>
        <w:t>Intellectual Property</w:t>
      </w:r>
      <w:r w:rsidRPr="00661E9D">
        <w:rPr>
          <w:b/>
        </w:rPr>
        <w:t xml:space="preserve"> law pertain</w:t>
      </w:r>
      <w:r w:rsidR="00A92395">
        <w:rPr>
          <w:b/>
        </w:rPr>
        <w:t>ing</w:t>
      </w:r>
      <w:r w:rsidRPr="00661E9D">
        <w:rPr>
          <w:b/>
        </w:rPr>
        <w:t xml:space="preserve"> to FOSS and FOSS licenses</w:t>
      </w:r>
      <w:r w:rsidR="004456E2" w:rsidRPr="00661E9D">
        <w:rPr>
          <w:b/>
        </w:rPr>
        <w:t>;</w:t>
      </w:r>
    </w:p>
    <w:p w:rsidR="00D66241" w:rsidRPr="00661E9D" w:rsidRDefault="00F029C9" w:rsidP="00A838A0">
      <w:pPr>
        <w:pStyle w:val="ListParagraph"/>
        <w:numPr>
          <w:ilvl w:val="1"/>
          <w:numId w:val="4"/>
        </w:numPr>
        <w:rPr>
          <w:b/>
        </w:rPr>
      </w:pPr>
      <w:r w:rsidRPr="00661E9D">
        <w:rPr>
          <w:b/>
        </w:rPr>
        <w:t>FOSS l</w:t>
      </w:r>
      <w:r w:rsidR="00D66241" w:rsidRPr="00661E9D">
        <w:rPr>
          <w:b/>
        </w:rPr>
        <w:t>icensing concepts (including the concept</w:t>
      </w:r>
      <w:r w:rsidR="00561316">
        <w:rPr>
          <w:b/>
        </w:rPr>
        <w:t>s</w:t>
      </w:r>
      <w:r w:rsidR="00D66241" w:rsidRPr="00661E9D">
        <w:rPr>
          <w:b/>
        </w:rPr>
        <w:t xml:space="preserve"> of permissive and copyleft licenses)</w:t>
      </w:r>
      <w:r w:rsidR="00A92395">
        <w:rPr>
          <w:b/>
        </w:rPr>
        <w:t>;</w:t>
      </w:r>
    </w:p>
    <w:p w:rsidR="00D66241" w:rsidRPr="00661E9D" w:rsidRDefault="00D66241" w:rsidP="00A838A0">
      <w:pPr>
        <w:pStyle w:val="ListParagraph"/>
        <w:numPr>
          <w:ilvl w:val="1"/>
          <w:numId w:val="4"/>
        </w:numPr>
        <w:rPr>
          <w:b/>
        </w:rPr>
      </w:pPr>
      <w:r w:rsidRPr="00661E9D">
        <w:rPr>
          <w:b/>
        </w:rPr>
        <w:t xml:space="preserve">FOSS project </w:t>
      </w:r>
      <w:r w:rsidR="00F029C9" w:rsidRPr="00661E9D">
        <w:rPr>
          <w:b/>
        </w:rPr>
        <w:t>licensing models;</w:t>
      </w:r>
    </w:p>
    <w:p w:rsidR="00D66241" w:rsidRPr="00661E9D" w:rsidRDefault="00D66241" w:rsidP="00A838A0">
      <w:pPr>
        <w:pStyle w:val="ListParagraph"/>
        <w:numPr>
          <w:ilvl w:val="1"/>
          <w:numId w:val="4"/>
        </w:numPr>
        <w:rPr>
          <w:b/>
        </w:rPr>
      </w:pPr>
      <w:r w:rsidRPr="00661E9D">
        <w:rPr>
          <w:b/>
        </w:rPr>
        <w:t>Software Staff roles and responsibilities pertain</w:t>
      </w:r>
      <w:r w:rsidR="00A92395">
        <w:rPr>
          <w:b/>
        </w:rPr>
        <w:t>ing</w:t>
      </w:r>
      <w:r w:rsidRPr="00661E9D">
        <w:rPr>
          <w:b/>
        </w:rPr>
        <w:t xml:space="preserve"> to FOSS compliance specifically and the FOSS policy in general</w:t>
      </w:r>
      <w:r w:rsidR="004456E2" w:rsidRPr="00661E9D">
        <w:rPr>
          <w:b/>
        </w:rPr>
        <w:t>;</w:t>
      </w:r>
      <w:r w:rsidR="00A92395">
        <w:rPr>
          <w:b/>
        </w:rPr>
        <w:t xml:space="preserve"> and</w:t>
      </w:r>
    </w:p>
    <w:p w:rsidR="00D66241" w:rsidRPr="00661E9D" w:rsidRDefault="00D66241" w:rsidP="00A838A0">
      <w:pPr>
        <w:pStyle w:val="ListParagraph"/>
        <w:numPr>
          <w:ilvl w:val="1"/>
          <w:numId w:val="4"/>
        </w:numPr>
        <w:rPr>
          <w:b/>
        </w:rPr>
      </w:pPr>
      <w:r w:rsidRPr="00661E9D">
        <w:rPr>
          <w:b/>
        </w:rPr>
        <w:t>Process for identifying, recording and/or tracking of FOSS components contained in Supplied Software</w:t>
      </w:r>
      <w:r w:rsidR="00A92395">
        <w:rPr>
          <w:b/>
        </w:rPr>
        <w:t>.</w:t>
      </w:r>
    </w:p>
    <w:p w:rsidR="004456E2" w:rsidRPr="00661E9D" w:rsidRDefault="004456E2" w:rsidP="00A838A0">
      <w:pPr>
        <w:pStyle w:val="ListParagraph"/>
        <w:numPr>
          <w:ilvl w:val="0"/>
          <w:numId w:val="5"/>
        </w:numPr>
        <w:rPr>
          <w:b/>
        </w:rPr>
      </w:pPr>
      <w:r w:rsidRPr="00661E9D">
        <w:rPr>
          <w:b/>
        </w:rPr>
        <w:t xml:space="preserve">Software Staff must have completed FOSS training </w:t>
      </w:r>
      <w:r w:rsidR="00A92395">
        <w:rPr>
          <w:b/>
        </w:rPr>
        <w:t>with</w:t>
      </w:r>
      <w:r w:rsidRPr="00661E9D">
        <w:rPr>
          <w:b/>
        </w:rPr>
        <w:t xml:space="preserve">in the last 24 months to be considered </w:t>
      </w:r>
      <w:r w:rsidR="006E0AD8">
        <w:rPr>
          <w:b/>
        </w:rPr>
        <w:tab/>
        <w:t>c</w:t>
      </w:r>
      <w:r w:rsidR="00713A0A" w:rsidRPr="00713A0A">
        <w:rPr>
          <w:b/>
        </w:rPr>
        <w:t>urrent</w:t>
      </w:r>
      <w:r w:rsidR="006E0AD8">
        <w:rPr>
          <w:b/>
        </w:rPr>
        <w:t xml:space="preserve"> (“Current</w:t>
      </w:r>
      <w:r w:rsidR="00377B76">
        <w:rPr>
          <w:b/>
        </w:rPr>
        <w:t>ly Trained</w:t>
      </w:r>
      <w:r w:rsidR="006E0AD8">
        <w:rPr>
          <w:b/>
        </w:rPr>
        <w:t>”</w:t>
      </w:r>
      <w:r w:rsidRPr="00661E9D">
        <w:rPr>
          <w:b/>
        </w:rPr>
        <w:t>). A test may be used to allow Software Staff to satisfy the training requirement</w:t>
      </w:r>
      <w:r w:rsidR="00A92395">
        <w:rPr>
          <w:b/>
        </w:rPr>
        <w:t>.</w:t>
      </w:r>
      <w:ins w:id="10" w:author="Gisi, Mark" w:date="2017-12-02T15:47:00Z">
        <w:r w:rsidR="008926AC">
          <w:rPr>
            <w:b/>
          </w:rPr>
          <w:t xml:space="preserve"> </w:t>
        </w:r>
      </w:ins>
    </w:p>
    <w:p w:rsidR="004456E2" w:rsidRPr="00661E9D" w:rsidRDefault="004456E2" w:rsidP="00AE6EB4">
      <w:pPr>
        <w:ind w:left="720"/>
      </w:pPr>
    </w:p>
    <w:p w:rsidR="004456E2" w:rsidRPr="00A9300A" w:rsidRDefault="004456E2" w:rsidP="00AE6EB4">
      <w:pPr>
        <w:ind w:left="720"/>
        <w:rPr>
          <w:b/>
        </w:rPr>
      </w:pPr>
      <w:r w:rsidRPr="00A9300A">
        <w:rPr>
          <w:b/>
        </w:rPr>
        <w:t xml:space="preserve">Verification </w:t>
      </w:r>
      <w:r w:rsidR="003B01F1">
        <w:rPr>
          <w:b/>
        </w:rPr>
        <w:t>Material</w:t>
      </w:r>
      <w:r w:rsidR="004E7008" w:rsidRPr="00A9300A">
        <w:rPr>
          <w:b/>
        </w:rPr>
        <w:t>(s)</w:t>
      </w:r>
      <w:r w:rsidRPr="00A9300A">
        <w:rPr>
          <w:b/>
        </w:rPr>
        <w:t>:</w:t>
      </w:r>
    </w:p>
    <w:p w:rsidR="004456E2" w:rsidRPr="00661E9D" w:rsidRDefault="00443BD6" w:rsidP="00AE6EB4">
      <w:pPr>
        <w:pStyle w:val="ListParagraph"/>
        <w:numPr>
          <w:ilvl w:val="0"/>
          <w:numId w:val="1"/>
        </w:numPr>
        <w:ind w:left="1080"/>
      </w:pPr>
      <w:r>
        <w:t>1.2.1</w:t>
      </w:r>
      <w:r w:rsidR="004456E2" w:rsidRPr="00661E9D">
        <w:t xml:space="preserve"> </w:t>
      </w:r>
      <w:r w:rsidR="004456E2" w:rsidRPr="0043796C">
        <w:t xml:space="preserve">FOSS </w:t>
      </w:r>
      <w:r w:rsidR="00225BDB" w:rsidRPr="0043796C">
        <w:t>training</w:t>
      </w:r>
      <w:r w:rsidR="00225BDB">
        <w:t xml:space="preserve"> </w:t>
      </w:r>
      <w:r w:rsidR="004456E2" w:rsidRPr="00661E9D">
        <w:t xml:space="preserve">materials covering the above topics (e.g., slide decks, online course, </w:t>
      </w:r>
      <w:r w:rsidR="006D72B1" w:rsidRPr="00661E9D">
        <w:t>or other training materials</w:t>
      </w:r>
      <w:r w:rsidR="004456E2" w:rsidRPr="00661E9D">
        <w:t xml:space="preserve">). </w:t>
      </w:r>
    </w:p>
    <w:p w:rsidR="004456E2" w:rsidRPr="00661E9D" w:rsidRDefault="00443BD6" w:rsidP="00AE6EB4">
      <w:pPr>
        <w:pStyle w:val="ListParagraph"/>
        <w:numPr>
          <w:ilvl w:val="0"/>
          <w:numId w:val="1"/>
        </w:numPr>
        <w:ind w:left="1080"/>
      </w:pPr>
      <w:r>
        <w:t>1.2.2</w:t>
      </w:r>
      <w:r w:rsidR="004456E2" w:rsidRPr="00661E9D">
        <w:t xml:space="preserve"> </w:t>
      </w:r>
      <w:r w:rsidR="006417BB">
        <w:t>Documented m</w:t>
      </w:r>
      <w:r w:rsidR="004456E2" w:rsidRPr="00661E9D">
        <w:t xml:space="preserve">ethod </w:t>
      </w:r>
      <w:r w:rsidR="006417BB">
        <w:t xml:space="preserve">for </w:t>
      </w:r>
      <w:r w:rsidR="004456E2" w:rsidRPr="00661E9D">
        <w:t xml:space="preserve">tracking the completion of the </w:t>
      </w:r>
      <w:r w:rsidR="00225BDB" w:rsidRPr="0043796C">
        <w:t xml:space="preserve">training </w:t>
      </w:r>
      <w:r w:rsidR="00F52001">
        <w:t>for the</w:t>
      </w:r>
      <w:r w:rsidR="004456E2" w:rsidRPr="00661E9D">
        <w:t xml:space="preserve"> Software Staff</w:t>
      </w:r>
      <w:r w:rsidR="00F029C9" w:rsidRPr="00661E9D">
        <w:t>.</w:t>
      </w:r>
      <w:r w:rsidR="004456E2" w:rsidRPr="00661E9D">
        <w:t xml:space="preserve"> </w:t>
      </w:r>
    </w:p>
    <w:p w:rsidR="00027459" w:rsidRDefault="00443BD6" w:rsidP="00AE6EB4">
      <w:pPr>
        <w:pStyle w:val="ListParagraph"/>
        <w:numPr>
          <w:ilvl w:val="0"/>
          <w:numId w:val="1"/>
        </w:numPr>
        <w:ind w:left="1080"/>
        <w:rPr>
          <w:ins w:id="11" w:author="Gisi, Mark" w:date="2018-04-09T09:53:00Z"/>
        </w:rPr>
      </w:pPr>
      <w:r>
        <w:t>1.2.3</w:t>
      </w:r>
      <w:r w:rsidR="004456E2" w:rsidRPr="00661E9D">
        <w:t xml:space="preserve"> At least 85% of </w:t>
      </w:r>
      <w:r w:rsidR="0043796C">
        <w:t>the</w:t>
      </w:r>
      <w:r w:rsidR="004456E2" w:rsidRPr="00661E9D">
        <w:t xml:space="preserve"> Software Staff are</w:t>
      </w:r>
      <w:r w:rsidR="001C20B8">
        <w:t xml:space="preserve"> </w:t>
      </w:r>
      <w:r w:rsidR="001C20B8" w:rsidRPr="001C20B8">
        <w:t>Current</w:t>
      </w:r>
      <w:r w:rsidR="001D18AA">
        <w:t>ly</w:t>
      </w:r>
      <w:r w:rsidR="00377B76">
        <w:t xml:space="preserve"> Trained</w:t>
      </w:r>
      <w:r w:rsidR="001C20B8" w:rsidRPr="001C20B8">
        <w:t xml:space="preserve">, as per the definition above. The 85% may not necessarily </w:t>
      </w:r>
      <w:r w:rsidR="006A5B71">
        <w:t>refer</w:t>
      </w:r>
      <w:r w:rsidR="001C20B8" w:rsidRPr="001C20B8">
        <w:t xml:space="preserve"> to the entire organization, but to the totality </w:t>
      </w:r>
      <w:r w:rsidR="00712DCC" w:rsidRPr="001C20B8">
        <w:t>Software Staff</w:t>
      </w:r>
      <w:r w:rsidR="001C20B8" w:rsidRPr="001C20B8">
        <w:t xml:space="preserve"> </w:t>
      </w:r>
      <w:r w:rsidR="000F113A">
        <w:t>governed by</w:t>
      </w:r>
      <w:r w:rsidR="00B2137E">
        <w:t xml:space="preserve"> </w:t>
      </w:r>
      <w:r w:rsidR="003C28F9">
        <w:t>the OpenChain Conforming program</w:t>
      </w:r>
      <w:r w:rsidR="00027459">
        <w:t>.</w:t>
      </w:r>
    </w:p>
    <w:p w:rsidR="004456E2" w:rsidRPr="00661E9D" w:rsidRDefault="004456E2" w:rsidP="00027459">
      <w:pPr>
        <w:spacing w:after="120"/>
        <w:ind w:left="360"/>
      </w:pPr>
    </w:p>
    <w:p w:rsidR="004456E2" w:rsidRPr="00661E9D" w:rsidRDefault="004456E2" w:rsidP="00AE6EB4">
      <w:pPr>
        <w:ind w:left="720"/>
      </w:pPr>
      <w:r w:rsidRPr="00661E9D">
        <w:rPr>
          <w:b/>
        </w:rPr>
        <w:t>Rationale</w:t>
      </w:r>
      <w:r w:rsidRPr="00661E9D">
        <w:t>:</w:t>
      </w:r>
    </w:p>
    <w:p w:rsidR="004456E2" w:rsidRDefault="002D6A3C" w:rsidP="00AE6EB4">
      <w:pPr>
        <w:ind w:left="720"/>
      </w:pPr>
      <w:r>
        <w:t>To e</w:t>
      </w:r>
      <w:r w:rsidR="00231D2F" w:rsidRPr="00661E9D">
        <w:t xml:space="preserve">nsure the Software Staff have recently attended FOSS training and that </w:t>
      </w:r>
      <w:r w:rsidR="00E13924">
        <w:t>a</w:t>
      </w:r>
      <w:r w:rsidR="00E13924" w:rsidRPr="00661E9D">
        <w:t xml:space="preserve"> </w:t>
      </w:r>
      <w:r w:rsidR="00231D2F" w:rsidRPr="00661E9D">
        <w:t xml:space="preserve">core set of </w:t>
      </w:r>
      <w:r w:rsidR="005B5681" w:rsidRPr="00661E9D">
        <w:t xml:space="preserve">relevant FOSS </w:t>
      </w:r>
      <w:r w:rsidR="00231D2F" w:rsidRPr="00661E9D">
        <w:t xml:space="preserve">topics </w:t>
      </w:r>
      <w:r w:rsidR="00F544BA" w:rsidRPr="001C20B8">
        <w:t xml:space="preserve">were </w:t>
      </w:r>
      <w:r w:rsidR="00231D2F" w:rsidRPr="001C20B8">
        <w:t>covered</w:t>
      </w:r>
      <w:r w:rsidR="00F544BA" w:rsidRPr="001C20B8">
        <w:t xml:space="preserve"> in the training</w:t>
      </w:r>
      <w:r w:rsidR="00231D2F" w:rsidRPr="001C20B8">
        <w:t>.</w:t>
      </w:r>
      <w:r w:rsidR="00231D2F" w:rsidRPr="00661E9D">
        <w:t xml:space="preserve"> </w:t>
      </w:r>
      <w:r w:rsidR="00E13924">
        <w:t>The intent is to ensure a core base level set of topics are covered but a</w:t>
      </w:r>
      <w:r w:rsidR="00A92395">
        <w:t xml:space="preserve"> typical</w:t>
      </w:r>
      <w:r w:rsidR="00E13924">
        <w:t xml:space="preserve"> training program would likely be more comprehensive than what is required here.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lastRenderedPageBreak/>
        <w:t xml:space="preserve">A process exists for reviewing </w:t>
      </w:r>
      <w:r w:rsidR="00905081">
        <w:rPr>
          <w:b/>
        </w:rPr>
        <w:t xml:space="preserve">the </w:t>
      </w:r>
      <w:r w:rsidRPr="0043796C">
        <w:rPr>
          <w:b/>
        </w:rPr>
        <w:t xml:space="preserve">Identified Licenses to determine the obligations, restrictions and rights granted by </w:t>
      </w:r>
      <w:r w:rsidR="003478CB" w:rsidRPr="0043796C">
        <w:rPr>
          <w:b/>
        </w:rPr>
        <w:t>each</w:t>
      </w:r>
      <w:r w:rsidRPr="0043796C">
        <w:rPr>
          <w:b/>
        </w:rPr>
        <w:t xml:space="preserve"> license.</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t xml:space="preserve">Verification </w:t>
      </w:r>
      <w:r w:rsidR="003B01F1">
        <w:rPr>
          <w:b/>
        </w:rPr>
        <w:t>Material</w:t>
      </w:r>
      <w:r w:rsidRPr="0043796C">
        <w:rPr>
          <w:b/>
        </w:rPr>
        <w:t>(s)</w:t>
      </w:r>
      <w:r w:rsidRPr="0043796C">
        <w:t>:</w:t>
      </w:r>
    </w:p>
    <w:p w:rsidR="004F7F19" w:rsidRPr="0043796C" w:rsidRDefault="004F7F19" w:rsidP="004F7F19">
      <w:pPr>
        <w:pStyle w:val="ListParagraph"/>
        <w:numPr>
          <w:ilvl w:val="0"/>
          <w:numId w:val="1"/>
        </w:numPr>
        <w:ind w:left="1080"/>
      </w:pPr>
      <w:r w:rsidRPr="0043796C">
        <w:t>1.3.1 A documented procedure to review and document the obligations, restrictions and rights granted by each Identified License.</w:t>
      </w:r>
    </w:p>
    <w:p w:rsidR="004F7F19" w:rsidRPr="0043796C" w:rsidRDefault="004F7F19" w:rsidP="004F7F19">
      <w:pPr>
        <w:ind w:left="720"/>
        <w:rPr>
          <w:b/>
        </w:rPr>
      </w:pPr>
    </w:p>
    <w:p w:rsidR="004F7F19" w:rsidRPr="0043796C" w:rsidRDefault="004F7F19" w:rsidP="004F7F19">
      <w:pPr>
        <w:ind w:left="720"/>
      </w:pPr>
      <w:r w:rsidRPr="0043796C">
        <w:rPr>
          <w:b/>
        </w:rPr>
        <w:t>Rationale</w:t>
      </w:r>
      <w:r w:rsidRPr="0043796C">
        <w:t>:</w:t>
      </w:r>
    </w:p>
    <w:p w:rsidR="004F7F19" w:rsidRPr="00661E9D" w:rsidRDefault="004F7F19" w:rsidP="004F7F19">
      <w:pPr>
        <w:ind w:left="720"/>
      </w:pPr>
      <w:r w:rsidRPr="0043796C">
        <w:t xml:space="preserve">To ensure a </w:t>
      </w:r>
      <w:r w:rsidR="00A5473F" w:rsidRPr="005E2228">
        <w:t>process</w:t>
      </w:r>
      <w:r w:rsidRPr="0043796C">
        <w:t xml:space="preserve"> exists for reviewing and identifying the license obligations for each Identified License </w:t>
      </w:r>
      <w:r w:rsidR="002D68F3" w:rsidRPr="0043796C">
        <w:t xml:space="preserve">for the </w:t>
      </w:r>
      <w:r w:rsidR="00905081">
        <w:t>various</w:t>
      </w:r>
      <w:r w:rsidRPr="0043796C">
        <w:t xml:space="preserve"> use case</w:t>
      </w:r>
      <w:r w:rsidR="002D68F3" w:rsidRPr="0043796C">
        <w:t>s</w:t>
      </w:r>
      <w:r w:rsidR="0043796C" w:rsidRPr="0043796C">
        <w:t>.</w:t>
      </w:r>
    </w:p>
    <w:p w:rsidR="004F7F19" w:rsidRDefault="004F7F19">
      <w:r>
        <w:br w:type="page"/>
      </w:r>
    </w:p>
    <w:p w:rsidR="00231D2F" w:rsidRPr="00661E9D" w:rsidRDefault="004B395A" w:rsidP="00153AD1">
      <w:pPr>
        <w:pStyle w:val="Heading2"/>
      </w:pPr>
      <w:bookmarkStart w:id="12" w:name="_Toc457078799"/>
      <w:bookmarkStart w:id="13" w:name="_Toc511568992"/>
      <w:r>
        <w:lastRenderedPageBreak/>
        <w:t xml:space="preserve">Goal </w:t>
      </w:r>
      <w:r w:rsidR="00E0356E" w:rsidRPr="00661E9D">
        <w:t>2: Assign Responsibility for Achieving C</w:t>
      </w:r>
      <w:r w:rsidR="00153AD1" w:rsidRPr="00661E9D">
        <w:t>ompliance</w:t>
      </w:r>
      <w:bookmarkEnd w:id="12"/>
      <w:bookmarkEnd w:id="13"/>
    </w:p>
    <w:p w:rsidR="00A21FB4" w:rsidRDefault="00F05E30" w:rsidP="00A21FB4">
      <w:pPr>
        <w:rPr>
          <w:b/>
        </w:rPr>
      </w:pPr>
      <w:r>
        <w:rPr>
          <w:b/>
        </w:rPr>
        <w:t xml:space="preserve">2.1 </w:t>
      </w:r>
      <w:r w:rsidR="00566F02">
        <w:rPr>
          <w:b/>
        </w:rPr>
        <w:tab/>
      </w:r>
      <w:r>
        <w:rPr>
          <w:b/>
        </w:rPr>
        <w:t>Identify</w:t>
      </w:r>
      <w:r w:rsidR="00FF5B48" w:rsidRPr="00661E9D">
        <w:rPr>
          <w:b/>
        </w:rPr>
        <w:t xml:space="preserve"> </w:t>
      </w:r>
      <w:r w:rsidR="00F15882">
        <w:rPr>
          <w:b/>
        </w:rPr>
        <w:t>E</w:t>
      </w:r>
      <w:r w:rsidR="0084211C">
        <w:rPr>
          <w:b/>
        </w:rPr>
        <w:t xml:space="preserve">xternal </w:t>
      </w:r>
      <w:r w:rsidR="00FF5B48" w:rsidRPr="00661E9D">
        <w:rPr>
          <w:b/>
        </w:rPr>
        <w:t>FOSS Liaison F</w:t>
      </w:r>
      <w:r w:rsidR="00153AD1" w:rsidRPr="00661E9D">
        <w:rPr>
          <w:b/>
        </w:rPr>
        <w:t>unction ("FOSS Liaison")</w:t>
      </w:r>
      <w:r w:rsidR="00C54186">
        <w:rPr>
          <w:b/>
        </w:rPr>
        <w:t>.</w:t>
      </w:r>
    </w:p>
    <w:p w:rsidR="00566F02" w:rsidRDefault="00566F02" w:rsidP="00A838A0">
      <w:pPr>
        <w:pStyle w:val="ListParagraph"/>
        <w:numPr>
          <w:ilvl w:val="0"/>
          <w:numId w:val="10"/>
        </w:numPr>
        <w:rPr>
          <w:b/>
        </w:rPr>
      </w:pPr>
      <w:r w:rsidRPr="00A21FB4">
        <w:rPr>
          <w:b/>
        </w:rPr>
        <w:t>Assign individual(s) responsible for receiving external FOSS inquiries;</w:t>
      </w:r>
    </w:p>
    <w:p w:rsidR="00566F02" w:rsidRDefault="00566F02" w:rsidP="00A838A0">
      <w:pPr>
        <w:pStyle w:val="ListParagraph"/>
        <w:numPr>
          <w:ilvl w:val="0"/>
          <w:numId w:val="10"/>
        </w:numPr>
        <w:rPr>
          <w:b/>
        </w:rPr>
      </w:pPr>
      <w:r w:rsidRPr="00A21FB4">
        <w:rPr>
          <w:b/>
        </w:rPr>
        <w:t>FOSS Liaison must make commercially reasonable efforts to respond to FOSS compliance inquiries as appropriate; and</w:t>
      </w:r>
    </w:p>
    <w:p w:rsidR="00566F02" w:rsidRPr="005E2228" w:rsidRDefault="00566F02" w:rsidP="00A838A0">
      <w:pPr>
        <w:pStyle w:val="ListParagraph"/>
        <w:numPr>
          <w:ilvl w:val="0"/>
          <w:numId w:val="10"/>
        </w:numPr>
        <w:rPr>
          <w:b/>
        </w:rPr>
      </w:pPr>
      <w:r w:rsidRPr="005E2228">
        <w:rPr>
          <w:b/>
        </w:rPr>
        <w:t xml:space="preserve">Publicly identify </w:t>
      </w:r>
      <w:r w:rsidR="006A5059" w:rsidRPr="005E2228">
        <w:rPr>
          <w:b/>
        </w:rPr>
        <w:t xml:space="preserve">a </w:t>
      </w:r>
      <w:r w:rsidRPr="005E2228">
        <w:rPr>
          <w:b/>
        </w:rPr>
        <w:t xml:space="preserve">means </w:t>
      </w:r>
      <w:r w:rsidR="006A5059" w:rsidRPr="005E2228">
        <w:rPr>
          <w:b/>
        </w:rPr>
        <w:t>by which one can contact</w:t>
      </w:r>
      <w:r w:rsidRPr="005E2228">
        <w:rPr>
          <w:b/>
        </w:rPr>
        <w:t xml:space="preserve"> the FOSS Liaison.</w:t>
      </w:r>
    </w:p>
    <w:p w:rsidR="00153AD1" w:rsidRPr="00661E9D" w:rsidRDefault="00153AD1" w:rsidP="00153AD1"/>
    <w:p w:rsidR="00153AD1" w:rsidRPr="00661E9D" w:rsidRDefault="00153AD1" w:rsidP="00153AD1">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Pr="00661E9D">
        <w:t>:</w:t>
      </w:r>
    </w:p>
    <w:p w:rsidR="00153AD1" w:rsidRPr="00090845" w:rsidRDefault="001511D0" w:rsidP="001D131D">
      <w:pPr>
        <w:pStyle w:val="ListParagraph"/>
        <w:numPr>
          <w:ilvl w:val="0"/>
          <w:numId w:val="9"/>
        </w:numPr>
      </w:pPr>
      <w:r w:rsidRPr="00090845">
        <w:t>2.1</w:t>
      </w:r>
      <w:r w:rsidR="00443BD6" w:rsidRPr="00090845">
        <w:t>.1</w:t>
      </w:r>
      <w:r w:rsidR="00153AD1" w:rsidRPr="00090845">
        <w:t xml:space="preserve"> </w:t>
      </w:r>
      <w:r w:rsidR="001D131D" w:rsidRPr="001D131D">
        <w:t xml:space="preserve">Publicly visible identification of FOSS </w:t>
      </w:r>
      <w:r w:rsidR="001C20B8" w:rsidRPr="001D131D">
        <w:t xml:space="preserve">Liaison </w:t>
      </w:r>
      <w:r w:rsidRPr="00090845">
        <w:t>(</w:t>
      </w:r>
      <w:r w:rsidR="00A21FB4" w:rsidRPr="00090845">
        <w:t xml:space="preserve">e.g., </w:t>
      </w:r>
      <w:r w:rsidR="008B7C90" w:rsidRPr="00090845">
        <w:rPr>
          <w:rFonts w:cs="Arial"/>
          <w:shd w:val="clear" w:color="auto" w:fill="FFFFFF"/>
        </w:rPr>
        <w:t>via a published contact email address, or the Linux Foundation's Open Compliance Directory)</w:t>
      </w:r>
      <w:r w:rsidR="00153AD1" w:rsidRPr="00090845">
        <w:t xml:space="preserve">. </w:t>
      </w:r>
    </w:p>
    <w:p w:rsidR="00153AD1" w:rsidRPr="00661E9D" w:rsidRDefault="001511D0" w:rsidP="007845F9">
      <w:pPr>
        <w:pStyle w:val="ListParagraph"/>
        <w:numPr>
          <w:ilvl w:val="0"/>
          <w:numId w:val="1"/>
        </w:numPr>
        <w:ind w:left="1080"/>
      </w:pPr>
      <w:r w:rsidRPr="002F3265">
        <w:t>2.1</w:t>
      </w:r>
      <w:r w:rsidR="00443BD6" w:rsidRPr="002F3265">
        <w:t>.2</w:t>
      </w:r>
      <w:r w:rsidR="00153AD1" w:rsidRPr="002F3265">
        <w:t xml:space="preserve"> </w:t>
      </w:r>
      <w:r w:rsidR="005F09B6" w:rsidRPr="002F3265">
        <w:t>A</w:t>
      </w:r>
      <w:r w:rsidR="00B033F6" w:rsidRPr="002F3265">
        <w:t>n internal</w:t>
      </w:r>
      <w:r w:rsidR="005F09B6" w:rsidRPr="002F3265">
        <w:t xml:space="preserve"> document</w:t>
      </w:r>
      <w:r w:rsidR="00DB58BC" w:rsidRPr="002F3265">
        <w:t>ed</w:t>
      </w:r>
      <w:r w:rsidR="005F09B6" w:rsidRPr="002F3265">
        <w:t xml:space="preserve"> </w:t>
      </w:r>
      <w:r w:rsidR="000417DC" w:rsidRPr="002F3265">
        <w:t xml:space="preserve">procedure </w:t>
      </w:r>
      <w:r w:rsidRPr="002F3265">
        <w:t>that assigns responsibility for receiving FOSS compliance inquiries</w:t>
      </w:r>
      <w:r w:rsidR="00F029C9" w:rsidRPr="002F3265">
        <w:t>.</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Rationale</w:t>
      </w:r>
      <w:r w:rsidRPr="00661E9D">
        <w:t>:</w:t>
      </w:r>
    </w:p>
    <w:p w:rsidR="00153AD1" w:rsidRPr="00661E9D" w:rsidRDefault="002D6A3C" w:rsidP="00153AD1">
      <w:pPr>
        <w:ind w:left="720"/>
      </w:pPr>
      <w:r>
        <w:t>To e</w:t>
      </w:r>
      <w:r w:rsidR="00153AD1" w:rsidRPr="00661E9D">
        <w:t xml:space="preserve">nsure </w:t>
      </w:r>
      <w:r w:rsidR="001511D0" w:rsidRPr="00661E9D">
        <w:t xml:space="preserve">there is a reasonable way for third parties to contact the organization </w:t>
      </w:r>
      <w:r w:rsidR="00AA7749" w:rsidRPr="00661E9D">
        <w:t>with regard to</w:t>
      </w:r>
      <w:r w:rsidR="0097241C">
        <w:t xml:space="preserve"> FOSS compliance inquiries </w:t>
      </w:r>
      <w:r w:rsidR="0097241C" w:rsidRPr="00015EF3">
        <w:t>and that this responsibility has been effectively assigned</w:t>
      </w:r>
      <w:r w:rsidR="0097241C">
        <w:t>.</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2.2</w:t>
      </w:r>
      <w:r w:rsidR="001511D0" w:rsidRPr="00661E9D">
        <w:rPr>
          <w:b/>
        </w:rPr>
        <w:t xml:space="preserve"> </w:t>
      </w:r>
      <w:r w:rsidR="00FA388E">
        <w:rPr>
          <w:b/>
        </w:rPr>
        <w:t xml:space="preserve"> </w:t>
      </w:r>
      <w:r>
        <w:rPr>
          <w:b/>
        </w:rPr>
        <w:tab/>
      </w:r>
      <w:r w:rsidR="00DB58BC" w:rsidRPr="00661E9D">
        <w:rPr>
          <w:b/>
        </w:rPr>
        <w:t>Identify</w:t>
      </w:r>
      <w:r w:rsidR="001511D0" w:rsidRPr="00661E9D">
        <w:rPr>
          <w:b/>
        </w:rPr>
        <w:t xml:space="preserve"> </w:t>
      </w:r>
      <w:r w:rsidR="008C1E08">
        <w:rPr>
          <w:b/>
        </w:rPr>
        <w:t xml:space="preserve">Internal </w:t>
      </w:r>
      <w:r w:rsidR="001511D0" w:rsidRPr="00661E9D">
        <w:rPr>
          <w:b/>
        </w:rPr>
        <w:t>FOSS Compliance Role</w:t>
      </w:r>
      <w:r w:rsidR="00DB58BC" w:rsidRPr="00661E9D">
        <w:rPr>
          <w:b/>
        </w:rPr>
        <w:t>(s)</w:t>
      </w:r>
      <w:r w:rsidR="00C54186">
        <w:rPr>
          <w:b/>
        </w:rPr>
        <w:t>.</w:t>
      </w:r>
    </w:p>
    <w:p w:rsidR="001511D0" w:rsidRPr="00661E9D" w:rsidRDefault="001511D0" w:rsidP="00A838A0">
      <w:pPr>
        <w:pStyle w:val="ListParagraph"/>
        <w:numPr>
          <w:ilvl w:val="0"/>
          <w:numId w:val="3"/>
        </w:numPr>
        <w:rPr>
          <w:b/>
        </w:rPr>
      </w:pPr>
      <w:r w:rsidRPr="00661E9D">
        <w:rPr>
          <w:b/>
        </w:rPr>
        <w:t xml:space="preserve">Assign individual(s) responsible for managing </w:t>
      </w:r>
      <w:r w:rsidR="008C1E08">
        <w:rPr>
          <w:b/>
        </w:rPr>
        <w:t xml:space="preserve">internal </w:t>
      </w:r>
      <w:r w:rsidRPr="00661E9D">
        <w:rPr>
          <w:b/>
        </w:rPr>
        <w:t>FOSS compliance</w:t>
      </w:r>
      <w:r w:rsidR="00A819C2" w:rsidRPr="00661E9D">
        <w:rPr>
          <w:b/>
        </w:rPr>
        <w:t>. T</w:t>
      </w:r>
      <w:r w:rsidR="00F05E30">
        <w:rPr>
          <w:b/>
        </w:rPr>
        <w:t>he FOSS Compliance r</w:t>
      </w:r>
      <w:r w:rsidRPr="00661E9D">
        <w:rPr>
          <w:b/>
        </w:rPr>
        <w:t>ole and the FOSS Lia</w:t>
      </w:r>
      <w:r w:rsidR="00A819C2" w:rsidRPr="00661E9D">
        <w:rPr>
          <w:b/>
        </w:rPr>
        <w:t xml:space="preserve">ison </w:t>
      </w:r>
      <w:r w:rsidR="00951E29" w:rsidRPr="005E2228">
        <w:rPr>
          <w:b/>
        </w:rPr>
        <w:t>may</w:t>
      </w:r>
      <w:r w:rsidR="00A819C2" w:rsidRPr="00661E9D">
        <w:rPr>
          <w:b/>
        </w:rPr>
        <w:t xml:space="preserve"> be the same individual.</w:t>
      </w:r>
    </w:p>
    <w:p w:rsidR="001511D0" w:rsidRPr="00661E9D" w:rsidRDefault="001511D0" w:rsidP="00A838A0">
      <w:pPr>
        <w:pStyle w:val="ListParagraph"/>
        <w:numPr>
          <w:ilvl w:val="0"/>
          <w:numId w:val="3"/>
        </w:numPr>
        <w:rPr>
          <w:b/>
        </w:rPr>
      </w:pPr>
      <w:r w:rsidRPr="00661E9D">
        <w:rPr>
          <w:b/>
        </w:rPr>
        <w:t>FOSS compliance management activity</w:t>
      </w:r>
      <w:r w:rsidR="00A819C2" w:rsidRPr="00661E9D">
        <w:rPr>
          <w:b/>
        </w:rPr>
        <w:t xml:space="preserve"> is sufficient</w:t>
      </w:r>
      <w:r w:rsidR="00DB58BC" w:rsidRPr="00661E9D">
        <w:rPr>
          <w:b/>
        </w:rPr>
        <w:t>ly</w:t>
      </w:r>
      <w:r w:rsidR="00A819C2" w:rsidRPr="00661E9D">
        <w:rPr>
          <w:b/>
        </w:rPr>
        <w:t xml:space="preserve"> resourced:</w:t>
      </w:r>
    </w:p>
    <w:p w:rsidR="001511D0" w:rsidRPr="00661E9D" w:rsidRDefault="001511D0" w:rsidP="00A838A0">
      <w:pPr>
        <w:pStyle w:val="ListParagraph"/>
        <w:numPr>
          <w:ilvl w:val="1"/>
          <w:numId w:val="3"/>
        </w:numPr>
        <w:rPr>
          <w:b/>
        </w:rPr>
      </w:pPr>
      <w:r w:rsidRPr="00661E9D">
        <w:rPr>
          <w:b/>
        </w:rPr>
        <w:t xml:space="preserve">Time to perform the role </w:t>
      </w:r>
      <w:r w:rsidR="00A819C2" w:rsidRPr="00661E9D">
        <w:rPr>
          <w:b/>
        </w:rPr>
        <w:t>has been</w:t>
      </w:r>
      <w:r w:rsidRPr="00661E9D">
        <w:rPr>
          <w:b/>
        </w:rPr>
        <w:t xml:space="preserve"> </w:t>
      </w:r>
      <w:r w:rsidR="00A819C2" w:rsidRPr="00661E9D">
        <w:rPr>
          <w:b/>
        </w:rPr>
        <w:t>allocated</w:t>
      </w:r>
      <w:r w:rsidR="00243C45">
        <w:rPr>
          <w:b/>
        </w:rPr>
        <w:t>; and</w:t>
      </w:r>
    </w:p>
    <w:p w:rsidR="001511D0" w:rsidRPr="00661E9D" w:rsidRDefault="001511D0" w:rsidP="00A838A0">
      <w:pPr>
        <w:pStyle w:val="ListParagraph"/>
        <w:numPr>
          <w:ilvl w:val="1"/>
          <w:numId w:val="3"/>
        </w:numPr>
        <w:rPr>
          <w:b/>
        </w:rPr>
      </w:pPr>
      <w:r w:rsidRPr="00661E9D">
        <w:rPr>
          <w:b/>
        </w:rPr>
        <w:t xml:space="preserve">Commercially reasonable budget </w:t>
      </w:r>
      <w:r w:rsidR="00A819C2" w:rsidRPr="00661E9D">
        <w:rPr>
          <w:b/>
        </w:rPr>
        <w:t>has been</w:t>
      </w:r>
      <w:r w:rsidRPr="00661E9D">
        <w:rPr>
          <w:b/>
        </w:rPr>
        <w:t xml:space="preserve"> allocated</w:t>
      </w:r>
      <w:r w:rsidR="00243C45">
        <w:rPr>
          <w:b/>
        </w:rPr>
        <w:t>.</w:t>
      </w:r>
    </w:p>
    <w:p w:rsidR="006D72B1" w:rsidRPr="00661E9D" w:rsidRDefault="00DB58BC" w:rsidP="00A838A0">
      <w:pPr>
        <w:pStyle w:val="ListParagraph"/>
        <w:numPr>
          <w:ilvl w:val="0"/>
          <w:numId w:val="3"/>
        </w:numPr>
        <w:rPr>
          <w:b/>
        </w:rPr>
      </w:pPr>
      <w:r w:rsidRPr="00661E9D">
        <w:rPr>
          <w:b/>
        </w:rPr>
        <w:t>Assign responsibilities</w:t>
      </w:r>
      <w:r w:rsidR="006D72B1" w:rsidRPr="00661E9D">
        <w:rPr>
          <w:b/>
        </w:rPr>
        <w:t xml:space="preserve"> to develop and maintain FOSS compliance policy and processes</w:t>
      </w:r>
      <w:r w:rsidR="00C54186">
        <w:rPr>
          <w:b/>
        </w:rPr>
        <w:t>;</w:t>
      </w:r>
    </w:p>
    <w:p w:rsidR="001511D0" w:rsidRPr="00661E9D" w:rsidRDefault="001511D0" w:rsidP="00A838A0">
      <w:pPr>
        <w:pStyle w:val="ListParagraph"/>
        <w:numPr>
          <w:ilvl w:val="0"/>
          <w:numId w:val="3"/>
        </w:numPr>
        <w:rPr>
          <w:b/>
        </w:rPr>
      </w:pPr>
      <w:r w:rsidRPr="00661E9D">
        <w:rPr>
          <w:b/>
        </w:rPr>
        <w:t>Legal expertise pertain</w:t>
      </w:r>
      <w:r w:rsidR="00561316">
        <w:rPr>
          <w:b/>
        </w:rPr>
        <w:t>ing</w:t>
      </w:r>
      <w:r w:rsidRPr="00661E9D">
        <w:rPr>
          <w:b/>
        </w:rPr>
        <w:t xml:space="preserve"> to FOSS compliance is acc</w:t>
      </w:r>
      <w:r w:rsidR="00F05E30">
        <w:rPr>
          <w:b/>
        </w:rPr>
        <w:t>essible to the FOSS Compliance r</w:t>
      </w:r>
      <w:r w:rsidRPr="00661E9D">
        <w:rPr>
          <w:b/>
        </w:rPr>
        <w:t>ole</w:t>
      </w:r>
      <w:r w:rsidR="005F09B6" w:rsidRPr="00661E9D">
        <w:rPr>
          <w:b/>
        </w:rPr>
        <w:t xml:space="preserve"> </w:t>
      </w:r>
      <w:r w:rsidRPr="00661E9D">
        <w:rPr>
          <w:b/>
        </w:rPr>
        <w:t>(e.g., could be internal or external)</w:t>
      </w:r>
      <w:r w:rsidR="00C54186">
        <w:rPr>
          <w:b/>
        </w:rPr>
        <w:t>; and</w:t>
      </w:r>
    </w:p>
    <w:p w:rsidR="001511D0" w:rsidRPr="00661E9D" w:rsidRDefault="00090845" w:rsidP="00A838A0">
      <w:pPr>
        <w:pStyle w:val="ListParagraph"/>
        <w:numPr>
          <w:ilvl w:val="0"/>
          <w:numId w:val="3"/>
        </w:numPr>
        <w:rPr>
          <w:b/>
        </w:rPr>
      </w:pPr>
      <w:r>
        <w:rPr>
          <w:b/>
        </w:rPr>
        <w:t>A process exists</w:t>
      </w:r>
      <w:r w:rsidR="001511D0" w:rsidRPr="00661E9D">
        <w:rPr>
          <w:b/>
        </w:rPr>
        <w:t xml:space="preserve"> for </w:t>
      </w:r>
      <w:r w:rsidR="009A4FAB">
        <w:rPr>
          <w:b/>
        </w:rPr>
        <w:t xml:space="preserve">the </w:t>
      </w:r>
      <w:r w:rsidR="001511D0" w:rsidRPr="00661E9D">
        <w:rPr>
          <w:b/>
        </w:rPr>
        <w:t>resolution of FOSS compliance issues</w:t>
      </w:r>
      <w:r w:rsidR="00C54186">
        <w:rPr>
          <w:b/>
        </w:rPr>
        <w:t>.</w:t>
      </w:r>
    </w:p>
    <w:p w:rsidR="001511D0" w:rsidRPr="00661E9D" w:rsidRDefault="001511D0" w:rsidP="001511D0"/>
    <w:p w:rsidR="001511D0" w:rsidRPr="00661E9D" w:rsidRDefault="001511D0" w:rsidP="005F09B6">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005F09B6" w:rsidRPr="00661E9D">
        <w:t>:</w:t>
      </w:r>
    </w:p>
    <w:p w:rsidR="001511D0" w:rsidRPr="00015EF3" w:rsidRDefault="00443BD6" w:rsidP="007845F9">
      <w:pPr>
        <w:pStyle w:val="ListParagraph"/>
        <w:numPr>
          <w:ilvl w:val="0"/>
          <w:numId w:val="1"/>
        </w:numPr>
        <w:ind w:left="1080"/>
      </w:pPr>
      <w:r w:rsidRPr="00015EF3">
        <w:t xml:space="preserve">2.2.1 </w:t>
      </w:r>
      <w:r w:rsidR="001511D0" w:rsidRPr="00015EF3">
        <w:t xml:space="preserve">Name of persons, group </w:t>
      </w:r>
      <w:r w:rsidR="00F05E30" w:rsidRPr="00015EF3">
        <w:t>or function in FOSS Compliance r</w:t>
      </w:r>
      <w:r w:rsidR="001511D0" w:rsidRPr="00015EF3">
        <w:t>ole</w:t>
      </w:r>
      <w:r w:rsidR="00DB58BC" w:rsidRPr="00015EF3">
        <w:t>(s)</w:t>
      </w:r>
      <w:r w:rsidR="001511D0" w:rsidRPr="00015EF3">
        <w:t xml:space="preserve"> </w:t>
      </w:r>
      <w:r w:rsidR="00FE033A" w:rsidRPr="00015EF3">
        <w:t xml:space="preserve">internally </w:t>
      </w:r>
      <w:r w:rsidR="005F09B6" w:rsidRPr="00015EF3">
        <w:t>identified</w:t>
      </w:r>
      <w:r w:rsidR="00243C45" w:rsidRPr="00015EF3">
        <w:t>.</w:t>
      </w:r>
    </w:p>
    <w:p w:rsidR="001511D0" w:rsidRPr="00015EF3" w:rsidRDefault="00443BD6" w:rsidP="007845F9">
      <w:pPr>
        <w:pStyle w:val="ListParagraph"/>
        <w:numPr>
          <w:ilvl w:val="0"/>
          <w:numId w:val="1"/>
        </w:numPr>
        <w:ind w:left="1080"/>
      </w:pPr>
      <w:r w:rsidRPr="00015EF3">
        <w:t xml:space="preserve">2.2.2 </w:t>
      </w:r>
      <w:r w:rsidR="001D131D">
        <w:t>Identification of</w:t>
      </w:r>
      <w:r w:rsidR="001511D0" w:rsidRPr="00015EF3">
        <w:t xml:space="preserve"> legal expertis</w:t>
      </w:r>
      <w:r w:rsidR="00F05E30" w:rsidRPr="00015EF3">
        <w:t>e available to FOSS Compliance r</w:t>
      </w:r>
      <w:r w:rsidR="001511D0" w:rsidRPr="00015EF3">
        <w:t>ole</w:t>
      </w:r>
      <w:r w:rsidR="00DB58BC" w:rsidRPr="00015EF3">
        <w:t>(s)</w:t>
      </w:r>
      <w:r w:rsidR="004E42D6" w:rsidRPr="00015EF3">
        <w:t xml:space="preserve"> which could be internal or external.</w:t>
      </w:r>
    </w:p>
    <w:p w:rsidR="001511D0" w:rsidRPr="00015EF3" w:rsidRDefault="00443BD6" w:rsidP="007845F9">
      <w:pPr>
        <w:pStyle w:val="ListParagraph"/>
        <w:numPr>
          <w:ilvl w:val="0"/>
          <w:numId w:val="1"/>
        </w:numPr>
        <w:ind w:left="1080"/>
      </w:pPr>
      <w:r w:rsidRPr="00015EF3">
        <w:t>2.2.3</w:t>
      </w:r>
      <w:r w:rsidR="00DB58BC" w:rsidRPr="00015EF3">
        <w:t xml:space="preserve"> </w:t>
      </w:r>
      <w:r w:rsidR="005F09B6" w:rsidRPr="00015EF3">
        <w:t>A document</w:t>
      </w:r>
      <w:r w:rsidR="003A2756" w:rsidRPr="00015EF3">
        <w:t>ed</w:t>
      </w:r>
      <w:r w:rsidR="005F09B6" w:rsidRPr="00015EF3">
        <w:t xml:space="preserve"> procedure </w:t>
      </w:r>
      <w:r w:rsidR="001511D0" w:rsidRPr="00015EF3">
        <w:t xml:space="preserve">that assigns </w:t>
      </w:r>
      <w:r w:rsidR="00FE033A" w:rsidRPr="00015EF3">
        <w:t xml:space="preserve">internal </w:t>
      </w:r>
      <w:r w:rsidR="00DB58BC" w:rsidRPr="00015EF3">
        <w:t>responsibilities</w:t>
      </w:r>
      <w:r w:rsidR="001511D0" w:rsidRPr="00015EF3">
        <w:t xml:space="preserve"> for FOSS compliance</w:t>
      </w:r>
      <w:r w:rsidR="00243C45" w:rsidRPr="00015EF3">
        <w:t>.</w:t>
      </w:r>
    </w:p>
    <w:p w:rsidR="001511D0" w:rsidRPr="00015EF3" w:rsidRDefault="00443BD6" w:rsidP="007845F9">
      <w:pPr>
        <w:pStyle w:val="ListParagraph"/>
        <w:numPr>
          <w:ilvl w:val="0"/>
          <w:numId w:val="1"/>
        </w:numPr>
        <w:ind w:left="1080"/>
      </w:pPr>
      <w:r w:rsidRPr="00015EF3">
        <w:t>2.2.4</w:t>
      </w:r>
      <w:r w:rsidR="00DB58BC" w:rsidRPr="00015EF3">
        <w:t xml:space="preserve"> </w:t>
      </w:r>
      <w:r w:rsidR="005F09B6" w:rsidRPr="00015EF3">
        <w:t xml:space="preserve">A </w:t>
      </w:r>
      <w:r w:rsidR="001511D0" w:rsidRPr="00015EF3">
        <w:t>document</w:t>
      </w:r>
      <w:r w:rsidR="003A2756" w:rsidRPr="00015EF3">
        <w:t>ed</w:t>
      </w:r>
      <w:r w:rsidR="001511D0" w:rsidRPr="00015EF3">
        <w:t xml:space="preserve"> </w:t>
      </w:r>
      <w:r w:rsidR="005F09B6" w:rsidRPr="00015EF3">
        <w:t xml:space="preserve">procedure </w:t>
      </w:r>
      <w:r w:rsidR="00B048BE" w:rsidRPr="00015EF3">
        <w:t xml:space="preserve">for handling </w:t>
      </w:r>
      <w:r w:rsidR="00090845">
        <w:t xml:space="preserve">the </w:t>
      </w:r>
      <w:r w:rsidR="00B048BE" w:rsidRPr="00015EF3">
        <w:t>review and remediation of non-compliant cases</w:t>
      </w:r>
      <w:r w:rsidR="00243C45" w:rsidRPr="00015EF3">
        <w:t>.</w:t>
      </w:r>
    </w:p>
    <w:p w:rsidR="00153AD1" w:rsidRPr="00661E9D" w:rsidRDefault="00153AD1" w:rsidP="00153AD1"/>
    <w:p w:rsidR="005F09B6" w:rsidRPr="00661E9D" w:rsidRDefault="005F09B6" w:rsidP="005F09B6">
      <w:pPr>
        <w:ind w:left="720"/>
      </w:pPr>
      <w:r w:rsidRPr="00661E9D">
        <w:rPr>
          <w:b/>
        </w:rPr>
        <w:t>Rationale</w:t>
      </w:r>
      <w:r w:rsidRPr="00661E9D">
        <w:t>:</w:t>
      </w:r>
    </w:p>
    <w:p w:rsidR="005F09B6" w:rsidRPr="00661E9D" w:rsidRDefault="002D6A3C" w:rsidP="005F09B6">
      <w:pPr>
        <w:ind w:left="720"/>
      </w:pPr>
      <w:r>
        <w:t>To e</w:t>
      </w:r>
      <w:r w:rsidR="005F09B6" w:rsidRPr="00661E9D">
        <w:t xml:space="preserve">nsure </w:t>
      </w:r>
      <w:r w:rsidR="007157F1">
        <w:t xml:space="preserve">internal </w:t>
      </w:r>
      <w:r w:rsidR="005F09B6" w:rsidRPr="00661E9D">
        <w:t>FOSS responsibilities have been effectively assigned.</w:t>
      </w:r>
    </w:p>
    <w:p w:rsidR="00835940" w:rsidRPr="00661E9D" w:rsidRDefault="00835940">
      <w:r w:rsidRPr="00661E9D">
        <w:br w:type="page"/>
      </w:r>
    </w:p>
    <w:p w:rsidR="00835940" w:rsidRPr="00661E9D" w:rsidRDefault="004B395A" w:rsidP="00835940">
      <w:pPr>
        <w:pStyle w:val="Heading2"/>
      </w:pPr>
      <w:bookmarkStart w:id="14" w:name="_Toc457078800"/>
      <w:bookmarkStart w:id="15" w:name="_Toc511568993"/>
      <w:r>
        <w:lastRenderedPageBreak/>
        <w:t xml:space="preserve">Goal </w:t>
      </w:r>
      <w:r w:rsidR="00FF5B48" w:rsidRPr="00661E9D">
        <w:t>3: Review and Approve FOSS C</w:t>
      </w:r>
      <w:r w:rsidR="00835940" w:rsidRPr="00661E9D">
        <w:t>ontent</w:t>
      </w:r>
      <w:bookmarkEnd w:id="14"/>
      <w:bookmarkEnd w:id="15"/>
    </w:p>
    <w:p w:rsidR="00EF69E9" w:rsidRPr="005E2228" w:rsidRDefault="00EF69E9" w:rsidP="005177FB">
      <w:pPr>
        <w:ind w:left="720" w:hanging="720"/>
        <w:rPr>
          <w:b/>
          <w:bCs/>
          <w:strike/>
        </w:rPr>
      </w:pPr>
      <w:r>
        <w:rPr>
          <w:b/>
          <w:bCs/>
        </w:rPr>
        <w:t>3.</w:t>
      </w:r>
      <w:r w:rsidRPr="005E2228">
        <w:rPr>
          <w:b/>
          <w:bCs/>
        </w:rPr>
        <w:t>1        </w:t>
      </w:r>
      <w:r w:rsidR="00B048C2" w:rsidRPr="005177FB">
        <w:rPr>
          <w:b/>
        </w:rPr>
        <w:t>A process exists for creating and managing a FOSS component b</w:t>
      </w:r>
      <w:r w:rsidR="005177FB">
        <w:rPr>
          <w:b/>
        </w:rPr>
        <w:t xml:space="preserve">ill of materials which includes </w:t>
      </w:r>
      <w:r w:rsidR="00B048C2" w:rsidRPr="005177FB">
        <w:rPr>
          <w:b/>
        </w:rPr>
        <w:t>each component (and its Identified License</w:t>
      </w:r>
      <w:r w:rsidR="00AE0B71" w:rsidRPr="005177FB">
        <w:rPr>
          <w:b/>
        </w:rPr>
        <w:t>s</w:t>
      </w:r>
      <w:r w:rsidR="00B048C2" w:rsidRPr="005E2228">
        <w:rPr>
          <w:b/>
          <w:bCs/>
        </w:rPr>
        <w:t xml:space="preserve">) </w:t>
      </w:r>
      <w:r w:rsidR="00E97A95">
        <w:rPr>
          <w:b/>
          <w:bCs/>
        </w:rPr>
        <w:t xml:space="preserve">from which the </w:t>
      </w:r>
      <w:r w:rsidR="00B048C2" w:rsidRPr="005E2228">
        <w:rPr>
          <w:b/>
          <w:bCs/>
        </w:rPr>
        <w:t xml:space="preserve">Supplied Software </w:t>
      </w:r>
      <w:r w:rsidR="00E97A95">
        <w:rPr>
          <w:b/>
          <w:bCs/>
        </w:rPr>
        <w:t>is comprised</w:t>
      </w:r>
      <w:r w:rsidRPr="005E2228">
        <w:rPr>
          <w:b/>
          <w:bCs/>
        </w:rPr>
        <w:t xml:space="preserve">. </w:t>
      </w:r>
    </w:p>
    <w:p w:rsidR="00EF69E9" w:rsidRPr="005E2228" w:rsidRDefault="00EF69E9" w:rsidP="00EF69E9"/>
    <w:p w:rsidR="00EF69E9" w:rsidRPr="005E2228" w:rsidRDefault="00EF69E9" w:rsidP="00EF69E9">
      <w:pPr>
        <w:ind w:left="720"/>
      </w:pPr>
      <w:r w:rsidRPr="005E2228">
        <w:rPr>
          <w:b/>
          <w:bCs/>
        </w:rPr>
        <w:t xml:space="preserve">Verification </w:t>
      </w:r>
      <w:r w:rsidR="003B01F1">
        <w:rPr>
          <w:b/>
        </w:rPr>
        <w:t>Material</w:t>
      </w:r>
      <w:r w:rsidRPr="005E2228">
        <w:rPr>
          <w:b/>
          <w:bCs/>
        </w:rPr>
        <w:t>(s)</w:t>
      </w:r>
      <w:r w:rsidRPr="005E2228">
        <w:t>:</w:t>
      </w:r>
    </w:p>
    <w:p w:rsidR="00EF69E9" w:rsidRPr="005E2228" w:rsidRDefault="00EF69E9" w:rsidP="00EF69E9">
      <w:pPr>
        <w:pStyle w:val="ListParagraph"/>
        <w:numPr>
          <w:ilvl w:val="0"/>
          <w:numId w:val="23"/>
        </w:numPr>
        <w:ind w:left="1080"/>
      </w:pPr>
      <w:r w:rsidRPr="005E2228">
        <w:t xml:space="preserve">3.1.1 A documented procedure </w:t>
      </w:r>
      <w:r w:rsidR="009711A2" w:rsidRPr="005E2228">
        <w:t xml:space="preserve">for </w:t>
      </w:r>
      <w:r w:rsidR="003E1365" w:rsidRPr="005E2228">
        <w:t>identifying</w:t>
      </w:r>
      <w:r w:rsidR="00173ECF" w:rsidRPr="005E2228">
        <w:t xml:space="preserve">, </w:t>
      </w:r>
      <w:r w:rsidRPr="005E2228">
        <w:t xml:space="preserve">tracking </w:t>
      </w:r>
      <w:r w:rsidR="00173ECF" w:rsidRPr="005E2228">
        <w:t xml:space="preserve">and archiving </w:t>
      </w:r>
      <w:r w:rsidRPr="005E2228">
        <w:t>information about the collection of FOSS components from which a Supplied Software release is comprised.</w:t>
      </w:r>
    </w:p>
    <w:p w:rsidR="00EF69E9" w:rsidRPr="005E2228" w:rsidRDefault="00EF69E9" w:rsidP="00EF69E9">
      <w:pPr>
        <w:pStyle w:val="ListParagraph"/>
        <w:numPr>
          <w:ilvl w:val="0"/>
          <w:numId w:val="23"/>
        </w:numPr>
        <w:ind w:left="1080"/>
      </w:pPr>
      <w:r w:rsidRPr="005E2228">
        <w:t>3.1.2 FOSS component records for each Supplied Software release which demonstrates the documented procedure was properly followed.</w:t>
      </w:r>
    </w:p>
    <w:p w:rsidR="00EF69E9" w:rsidRPr="005E2228" w:rsidRDefault="00EF69E9" w:rsidP="00EF69E9">
      <w:pPr>
        <w:pStyle w:val="ListParagraph"/>
        <w:ind w:left="1080"/>
      </w:pPr>
    </w:p>
    <w:p w:rsidR="00EF69E9" w:rsidRPr="005E2228" w:rsidRDefault="00EF69E9" w:rsidP="00EF69E9">
      <w:pPr>
        <w:ind w:left="720"/>
      </w:pPr>
      <w:r w:rsidRPr="005E2228">
        <w:rPr>
          <w:b/>
          <w:bCs/>
        </w:rPr>
        <w:t>Rationale</w:t>
      </w:r>
      <w:r w:rsidRPr="005E2228">
        <w:t>:</w:t>
      </w:r>
    </w:p>
    <w:p w:rsidR="00EF69E9" w:rsidRDefault="00EF69E9" w:rsidP="00EF69E9">
      <w:pPr>
        <w:ind w:left="720"/>
      </w:pPr>
      <w:r w:rsidRPr="005E2228">
        <w:t xml:space="preserve">To ensure a </w:t>
      </w:r>
      <w:r w:rsidR="0083698F" w:rsidRPr="005E2228">
        <w:t>process</w:t>
      </w:r>
      <w:r w:rsidRPr="005E2228">
        <w:t xml:space="preserve">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3.2</w:t>
      </w:r>
      <w:r w:rsidRPr="00661E9D">
        <w:rPr>
          <w:b/>
        </w:rPr>
        <w:t xml:space="preserve">  </w:t>
      </w:r>
      <w:r w:rsidRPr="00661E9D">
        <w:rPr>
          <w:b/>
        </w:rPr>
        <w:tab/>
      </w:r>
      <w:r w:rsidR="004C426F" w:rsidRPr="00196850">
        <w:rPr>
          <w:b/>
        </w:rPr>
        <w:t xml:space="preserve">The FOSS </w:t>
      </w:r>
      <w:r w:rsidR="00EE3CA8">
        <w:rPr>
          <w:b/>
        </w:rPr>
        <w:t xml:space="preserve">management </w:t>
      </w:r>
      <w:r w:rsidR="00010BEE">
        <w:rPr>
          <w:b/>
        </w:rPr>
        <w:t>program</w:t>
      </w:r>
      <w:r w:rsidR="004C426F" w:rsidRPr="00196850">
        <w:rPr>
          <w:b/>
        </w:rPr>
        <w:t xml:space="preserve"> must be capable of handling </w:t>
      </w:r>
      <w:r w:rsidR="00DC1DAB" w:rsidRPr="00CD326B">
        <w:rPr>
          <w:b/>
        </w:rPr>
        <w:t>common</w:t>
      </w:r>
      <w:r w:rsidR="00DC1DAB">
        <w:rPr>
          <w:b/>
        </w:rPr>
        <w:t xml:space="preserve"> </w:t>
      </w:r>
      <w:r w:rsidR="004C426F" w:rsidRPr="00196850">
        <w:rPr>
          <w:b/>
        </w:rPr>
        <w:t xml:space="preserve">FOSS </w:t>
      </w:r>
      <w:r w:rsidR="00ED1297" w:rsidRPr="005E2228">
        <w:rPr>
          <w:b/>
        </w:rPr>
        <w:t>license</w:t>
      </w:r>
      <w:r w:rsidR="00ED1297">
        <w:rPr>
          <w:b/>
        </w:rPr>
        <w:t xml:space="preserve"> </w:t>
      </w:r>
      <w:r w:rsidR="004C426F" w:rsidRPr="00196850">
        <w:rPr>
          <w:b/>
        </w:rPr>
        <w:t>use cases encountered by Software Staff for Supplied Software, which may include the following use cases</w:t>
      </w:r>
      <w:r w:rsidR="009B7EEB">
        <w:rPr>
          <w:b/>
        </w:rPr>
        <w:t xml:space="preserve"> (</w:t>
      </w:r>
      <w:r w:rsidR="009B7EEB" w:rsidRPr="009B7EEB">
        <w:rPr>
          <w:b/>
        </w:rPr>
        <w:t>n</w:t>
      </w:r>
      <w:r w:rsidR="00586BE8" w:rsidRPr="009B7EEB">
        <w:rPr>
          <w:b/>
        </w:rPr>
        <w:t>ote</w:t>
      </w:r>
      <w:r w:rsidR="00243C45" w:rsidRPr="009B7EEB">
        <w:rPr>
          <w:b/>
        </w:rPr>
        <w:t xml:space="preserve"> that the list is neither exhaustive, nor may all of the use cases apply</w:t>
      </w:r>
      <w:r w:rsidR="009B7EEB">
        <w:rPr>
          <w:b/>
        </w:rPr>
        <w:t>):</w:t>
      </w:r>
    </w:p>
    <w:p w:rsidR="006D72B1" w:rsidRPr="005E2228" w:rsidRDefault="006D72B1" w:rsidP="00A838A0">
      <w:pPr>
        <w:pStyle w:val="ListParagraph"/>
        <w:numPr>
          <w:ilvl w:val="0"/>
          <w:numId w:val="6"/>
        </w:numPr>
        <w:rPr>
          <w:b/>
        </w:rPr>
      </w:pPr>
      <w:r w:rsidRPr="00196850">
        <w:rPr>
          <w:b/>
        </w:rPr>
        <w:t xml:space="preserve">distributed in binary </w:t>
      </w:r>
      <w:r w:rsidRPr="005E2228">
        <w:rPr>
          <w:b/>
        </w:rPr>
        <w:t>form</w:t>
      </w:r>
      <w:r w:rsidR="00951E29" w:rsidRPr="005E2228">
        <w:rPr>
          <w:b/>
        </w:rPr>
        <w:t>;</w:t>
      </w:r>
    </w:p>
    <w:p w:rsidR="006D72B1" w:rsidRPr="005E2228" w:rsidRDefault="006D72B1" w:rsidP="00A838A0">
      <w:pPr>
        <w:pStyle w:val="ListParagraph"/>
        <w:numPr>
          <w:ilvl w:val="0"/>
          <w:numId w:val="6"/>
        </w:numPr>
        <w:rPr>
          <w:b/>
        </w:rPr>
      </w:pPr>
      <w:r w:rsidRPr="005E2228">
        <w:rPr>
          <w:b/>
        </w:rPr>
        <w:t>distributed in source form</w:t>
      </w:r>
      <w:r w:rsidR="00951E29" w:rsidRPr="005E2228">
        <w:rPr>
          <w:b/>
        </w:rPr>
        <w:t>;</w:t>
      </w:r>
    </w:p>
    <w:p w:rsidR="006D72B1" w:rsidRPr="005E2228" w:rsidRDefault="006D72B1" w:rsidP="00A838A0">
      <w:pPr>
        <w:pStyle w:val="ListParagraph"/>
        <w:numPr>
          <w:ilvl w:val="0"/>
          <w:numId w:val="6"/>
        </w:numPr>
        <w:rPr>
          <w:b/>
        </w:rPr>
      </w:pPr>
      <w:r w:rsidRPr="005E2228">
        <w:rPr>
          <w:b/>
        </w:rPr>
        <w:t>integrated with other FOSS such that it may trigger copyleft obligations</w:t>
      </w:r>
      <w:r w:rsidR="00951E29" w:rsidRPr="005E2228">
        <w:rPr>
          <w:b/>
        </w:rPr>
        <w:t>;</w:t>
      </w:r>
    </w:p>
    <w:p w:rsidR="006D72B1" w:rsidRPr="005E2228" w:rsidRDefault="006D72B1" w:rsidP="00A838A0">
      <w:pPr>
        <w:pStyle w:val="ListParagraph"/>
        <w:numPr>
          <w:ilvl w:val="0"/>
          <w:numId w:val="6"/>
        </w:numPr>
        <w:rPr>
          <w:b/>
        </w:rPr>
      </w:pPr>
      <w:r w:rsidRPr="005E2228">
        <w:rPr>
          <w:b/>
        </w:rPr>
        <w:t>contains modified FOSS</w:t>
      </w:r>
      <w:r w:rsidR="00951E29" w:rsidRPr="005E2228">
        <w:rPr>
          <w:b/>
        </w:rPr>
        <w:t>;</w:t>
      </w:r>
    </w:p>
    <w:p w:rsidR="006D72B1" w:rsidRPr="005E2228" w:rsidRDefault="006D72B1" w:rsidP="00A838A0">
      <w:pPr>
        <w:pStyle w:val="ListParagraph"/>
        <w:numPr>
          <w:ilvl w:val="0"/>
          <w:numId w:val="6"/>
        </w:numPr>
        <w:rPr>
          <w:b/>
        </w:rPr>
      </w:pPr>
      <w:r w:rsidRPr="00196850">
        <w:rPr>
          <w:b/>
        </w:rPr>
        <w:t>contains FOSS or other software under an incompatible license interacting with other componen</w:t>
      </w:r>
      <w:r w:rsidR="00951E29">
        <w:rPr>
          <w:b/>
        </w:rPr>
        <w:t xml:space="preserve">ts within the Supplied </w:t>
      </w:r>
      <w:r w:rsidR="00951E29" w:rsidRPr="005E2228">
        <w:rPr>
          <w:b/>
        </w:rPr>
        <w:t>Software; and/or</w:t>
      </w:r>
    </w:p>
    <w:p w:rsidR="000951D7" w:rsidRPr="00196850" w:rsidRDefault="006D72B1" w:rsidP="00A838A0">
      <w:pPr>
        <w:pStyle w:val="ListParagraph"/>
        <w:numPr>
          <w:ilvl w:val="0"/>
          <w:numId w:val="6"/>
        </w:numPr>
        <w:rPr>
          <w:b/>
        </w:rPr>
      </w:pPr>
      <w:proofErr w:type="gramStart"/>
      <w:r w:rsidRPr="00196850">
        <w:rPr>
          <w:b/>
        </w:rPr>
        <w:t>contains</w:t>
      </w:r>
      <w:proofErr w:type="gramEnd"/>
      <w:r w:rsidRPr="00196850">
        <w:rPr>
          <w:b/>
        </w:rPr>
        <w:t xml:space="preserve"> FOSS with attribution requirements</w:t>
      </w:r>
      <w:r w:rsidR="006C37D6">
        <w:rPr>
          <w:b/>
        </w:rPr>
        <w:t>.</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Pr="00661E9D">
        <w:t>:</w:t>
      </w:r>
    </w:p>
    <w:p w:rsidR="00424F1E" w:rsidRDefault="000951D7" w:rsidP="00424F1E">
      <w:pPr>
        <w:pStyle w:val="ListParagraph"/>
        <w:numPr>
          <w:ilvl w:val="0"/>
          <w:numId w:val="1"/>
        </w:numPr>
        <w:ind w:left="1080"/>
      </w:pPr>
      <w:r w:rsidRPr="00661E9D">
        <w:t>3</w:t>
      </w:r>
      <w:r w:rsidR="00424F1E" w:rsidRPr="00661E9D">
        <w:t>.2</w:t>
      </w:r>
      <w:r w:rsidR="00443BD6">
        <w:t>.1</w:t>
      </w:r>
      <w:r w:rsidRPr="00661E9D">
        <w:t xml:space="preserve"> </w:t>
      </w:r>
      <w:r w:rsidR="001F3737" w:rsidRPr="00661E9D">
        <w:t xml:space="preserve">A </w:t>
      </w:r>
      <w:r w:rsidR="003F4343">
        <w:t xml:space="preserve">documented </w:t>
      </w:r>
      <w:r w:rsidR="000417DC">
        <w:t>procedure</w:t>
      </w:r>
      <w:r w:rsidR="001F3737" w:rsidRPr="00661E9D">
        <w:t xml:space="preserve"> </w:t>
      </w:r>
      <w:r w:rsidR="003F4343">
        <w:t>for</w:t>
      </w:r>
      <w:r w:rsidR="003F4343" w:rsidRPr="00661E9D">
        <w:t xml:space="preserve"> </w:t>
      </w:r>
      <w:r w:rsidR="00F2125E">
        <w:t>handl</w:t>
      </w:r>
      <w:r w:rsidR="003F4343">
        <w:t>ing</w:t>
      </w:r>
      <w:r w:rsidR="00F2125E">
        <w:t xml:space="preserve"> </w:t>
      </w:r>
      <w:r w:rsidR="00424F1E" w:rsidRPr="00661E9D">
        <w:t xml:space="preserve">the </w:t>
      </w:r>
      <w:r w:rsidR="00DC1DAB" w:rsidRPr="00CD326B">
        <w:t>common</w:t>
      </w:r>
      <w:r w:rsidR="00DC1DAB">
        <w:t xml:space="preserve"> </w:t>
      </w:r>
      <w:r w:rsidR="00424F1E" w:rsidRPr="00661E9D">
        <w:t xml:space="preserve">FOSS </w:t>
      </w:r>
      <w:r w:rsidR="00ED1297" w:rsidRPr="0051185F">
        <w:t>license</w:t>
      </w:r>
      <w:r w:rsidR="00ED1297">
        <w:t xml:space="preserve"> </w:t>
      </w:r>
      <w:r w:rsidR="00424F1E" w:rsidRPr="00661E9D">
        <w:t xml:space="preserve">use cases </w:t>
      </w:r>
      <w:r w:rsidR="00DB4D84" w:rsidRPr="0051185F">
        <w:t xml:space="preserve">for </w:t>
      </w:r>
      <w:r w:rsidR="00F2125E" w:rsidRPr="0051185F">
        <w:t>the</w:t>
      </w:r>
      <w:r w:rsidR="00ED1297" w:rsidRPr="0051185F">
        <w:t xml:space="preserve"> FOSS components </w:t>
      </w:r>
      <w:r w:rsidR="00DB4D84" w:rsidRPr="0051185F">
        <w:t xml:space="preserve">of </w:t>
      </w:r>
      <w:r w:rsidR="003F4343">
        <w:t>the</w:t>
      </w:r>
      <w:r w:rsidR="003F4343" w:rsidRPr="0051185F">
        <w:t xml:space="preserve"> </w:t>
      </w:r>
      <w:r w:rsidR="00F2125E" w:rsidRPr="0051185F">
        <w:t>Supplied Software</w:t>
      </w:r>
      <w:r w:rsidR="00243C45">
        <w:t>.</w:t>
      </w:r>
    </w:p>
    <w:p w:rsidR="000951D7" w:rsidRPr="00661E9D" w:rsidRDefault="000951D7" w:rsidP="000951D7">
      <w:pPr>
        <w:pStyle w:val="ListParagraph"/>
        <w:ind w:left="1080"/>
      </w:pPr>
    </w:p>
    <w:p w:rsidR="000951D7" w:rsidRPr="00661E9D" w:rsidRDefault="000951D7" w:rsidP="000951D7">
      <w:pPr>
        <w:ind w:left="720"/>
      </w:pPr>
      <w:r w:rsidRPr="00661E9D">
        <w:rPr>
          <w:b/>
        </w:rPr>
        <w:t>Rationale</w:t>
      </w:r>
      <w:r w:rsidRPr="00661E9D">
        <w:t>:</w:t>
      </w:r>
    </w:p>
    <w:p w:rsidR="00B20FE9" w:rsidRPr="00661E9D" w:rsidRDefault="00243C45" w:rsidP="004F7F19">
      <w:pPr>
        <w:ind w:left="720"/>
      </w:pPr>
      <w:r w:rsidRPr="00CD326B">
        <w:t xml:space="preserve">To </w:t>
      </w:r>
      <w:r w:rsidR="003713FE" w:rsidRPr="00CD326B">
        <w:t>ensure</w:t>
      </w:r>
      <w:r w:rsidRPr="00CD326B">
        <w:t xml:space="preserve"> the program </w:t>
      </w:r>
      <w:r w:rsidR="003713FE" w:rsidRPr="00CD326B">
        <w:t>is</w:t>
      </w:r>
      <w:r w:rsidRPr="00CD326B">
        <w:t xml:space="preserve"> sufficiently robust to </w:t>
      </w:r>
      <w:r w:rsidR="003713FE" w:rsidRPr="00CD326B">
        <w:t>handle</w:t>
      </w:r>
      <w:r w:rsidRPr="00CD326B">
        <w:t xml:space="preserve"> </w:t>
      </w:r>
      <w:r w:rsidR="003713FE" w:rsidRPr="00CD326B">
        <w:t>an</w:t>
      </w:r>
      <w:r w:rsidRPr="00CD326B">
        <w:t xml:space="preserve"> organization’s </w:t>
      </w:r>
      <w:r w:rsidR="003713FE" w:rsidRPr="00CD326B">
        <w:t xml:space="preserve">common FOSS </w:t>
      </w:r>
      <w:r w:rsidR="00F2125E" w:rsidRPr="0051185F">
        <w:t>license</w:t>
      </w:r>
      <w:r w:rsidR="00F2125E">
        <w:t xml:space="preserve"> </w:t>
      </w:r>
      <w:r w:rsidRPr="00CD326B">
        <w:t xml:space="preserve">use cases. </w:t>
      </w:r>
      <w:r w:rsidR="00A9307A" w:rsidRPr="00CD326B">
        <w:t xml:space="preserve"> </w:t>
      </w:r>
      <w:r w:rsidR="00722D44" w:rsidRPr="00CD326B">
        <w:t xml:space="preserve">That a </w:t>
      </w:r>
      <w:r w:rsidR="00CD326B">
        <w:t>procedure</w:t>
      </w:r>
      <w:r w:rsidR="00722D44" w:rsidRPr="00CD326B">
        <w:t xml:space="preserve"> exists to support this activity and that </w:t>
      </w:r>
      <w:r w:rsidR="00015EF3">
        <w:t>the</w:t>
      </w:r>
      <w:r w:rsidR="003713FE" w:rsidRPr="00CD326B">
        <w:t xml:space="preserve"> </w:t>
      </w:r>
      <w:r w:rsidR="00CD326B">
        <w:t>procedure</w:t>
      </w:r>
      <w:r w:rsidR="00722D44" w:rsidRPr="00CD326B">
        <w:t xml:space="preserve"> is followed.</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4B395A" w:rsidP="00930513">
      <w:pPr>
        <w:pStyle w:val="Heading2"/>
        <w:spacing w:before="60"/>
      </w:pPr>
      <w:bookmarkStart w:id="16" w:name="_Toc457078801"/>
      <w:bookmarkStart w:id="17" w:name="_Toc511568994"/>
      <w:r>
        <w:lastRenderedPageBreak/>
        <w:t xml:space="preserve">Goal </w:t>
      </w:r>
      <w:r w:rsidR="00FF5B48" w:rsidRPr="00661E9D">
        <w:t>4: Deliver FOSS Content Documentation and A</w:t>
      </w:r>
      <w:r w:rsidR="00A819C2" w:rsidRPr="00661E9D">
        <w:t>rtifacts</w:t>
      </w:r>
      <w:bookmarkEnd w:id="16"/>
      <w:bookmarkEnd w:id="17"/>
    </w:p>
    <w:p w:rsidR="00D62B99" w:rsidRDefault="00D62B99" w:rsidP="00D62B99">
      <w:pPr>
        <w:spacing w:before="60"/>
        <w:ind w:left="720" w:hanging="720"/>
        <w:rPr>
          <w:b/>
          <w:bCs/>
        </w:rPr>
      </w:pPr>
      <w:r>
        <w:rPr>
          <w:b/>
          <w:bCs/>
        </w:rPr>
        <w:t>4.1</w:t>
      </w:r>
      <w:r w:rsidR="00134B97">
        <w:rPr>
          <w:b/>
          <w:bCs/>
        </w:rPr>
        <w:t xml:space="preserve">       </w:t>
      </w:r>
      <w:r>
        <w:rPr>
          <w:b/>
          <w:bCs/>
        </w:rPr>
        <w:t> </w:t>
      </w:r>
      <w:r w:rsidR="004403F4" w:rsidRPr="00134B97">
        <w:rPr>
          <w:b/>
        </w:rPr>
        <w:t xml:space="preserve">A process exists for creating </w:t>
      </w:r>
      <w:r w:rsidRPr="00134B97">
        <w:rPr>
          <w:b/>
        </w:rPr>
        <w:t xml:space="preserve">the set of </w:t>
      </w:r>
      <w:r w:rsidR="000A33B8" w:rsidRPr="00134B97">
        <w:rPr>
          <w:b/>
        </w:rPr>
        <w:t>Compliance Artifacts</w:t>
      </w:r>
      <w:r w:rsidRPr="00134B97">
        <w:rPr>
          <w:b/>
        </w:rPr>
        <w:t xml:space="preserve"> </w:t>
      </w:r>
      <w:r w:rsidR="00134B97">
        <w:rPr>
          <w:b/>
        </w:rPr>
        <w:t xml:space="preserve">for each Supplied Software </w:t>
      </w:r>
      <w:r w:rsidRPr="00134B97">
        <w:rPr>
          <w:b/>
        </w:rPr>
        <w:t>release</w:t>
      </w:r>
      <w:r w:rsidRPr="00951E29">
        <w:rPr>
          <w:b/>
          <w:bCs/>
        </w:rPr>
        <w:t xml:space="preserve">. </w:t>
      </w:r>
    </w:p>
    <w:p w:rsidR="00D62B99" w:rsidRDefault="00D62B99" w:rsidP="00D62B99">
      <w:pPr>
        <w:ind w:left="720" w:hanging="720"/>
        <w:rPr>
          <w:b/>
          <w:bCs/>
        </w:rPr>
      </w:pPr>
    </w:p>
    <w:p w:rsidR="00D62B99" w:rsidRDefault="00D62B99" w:rsidP="00D62B99">
      <w:pPr>
        <w:ind w:left="720"/>
      </w:pPr>
      <w:r>
        <w:rPr>
          <w:b/>
          <w:bCs/>
        </w:rPr>
        <w:t xml:space="preserve">Verification </w:t>
      </w:r>
      <w:r w:rsidR="003B01F1">
        <w:rPr>
          <w:b/>
        </w:rPr>
        <w:t>Material</w:t>
      </w:r>
      <w:r>
        <w:rPr>
          <w:b/>
          <w:bCs/>
        </w:rPr>
        <w:t>(s)</w:t>
      </w:r>
      <w:r>
        <w:t>:</w:t>
      </w:r>
    </w:p>
    <w:p w:rsidR="00D62B99" w:rsidRDefault="00D62B99" w:rsidP="00D62B99">
      <w:pPr>
        <w:pStyle w:val="ListParagraph"/>
        <w:numPr>
          <w:ilvl w:val="0"/>
          <w:numId w:val="24"/>
        </w:numPr>
        <w:ind w:left="1080"/>
      </w:pPr>
      <w:r>
        <w:t xml:space="preserve">4.1.1 A documented procedure </w:t>
      </w:r>
      <w:r w:rsidRPr="009711A2">
        <w:t>that</w:t>
      </w:r>
      <w:r>
        <w:t xml:space="preserve"> ensures the Compliance Artifacts are </w:t>
      </w:r>
      <w:r w:rsidRPr="00951E29">
        <w:t>prepared and distributed</w:t>
      </w:r>
      <w:r>
        <w:t xml:space="preserve"> with </w:t>
      </w:r>
      <w:r w:rsidR="00AC550C">
        <w:t xml:space="preserve">the </w:t>
      </w:r>
      <w:r>
        <w:t xml:space="preserve">Supplied Software </w:t>
      </w:r>
      <w:r w:rsidR="00975235" w:rsidRPr="0051185F">
        <w:t>release</w:t>
      </w:r>
      <w:r w:rsidR="00975235">
        <w:t xml:space="preserve"> </w:t>
      </w:r>
      <w:r>
        <w:t>as required by the Identified Licenses.</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Copies of the Compliance Artifacts of the Supplied Software </w:t>
      </w:r>
      <w:r w:rsidR="00975235" w:rsidRPr="0051185F">
        <w:t>release</w:t>
      </w:r>
      <w:r w:rsidR="00975235">
        <w:t xml:space="preserve"> </w:t>
      </w:r>
      <w:r>
        <w:t>are archived and easily retrievable, and the archive is planned to exist for at least as long as the Supplied Software is offered or as required by the Identified Licenses (whichever is longer).</w:t>
      </w:r>
    </w:p>
    <w:p w:rsidR="00D62B99" w:rsidRDefault="00D62B99" w:rsidP="00D62B99"/>
    <w:p w:rsidR="00D62B99" w:rsidRDefault="00D62B99" w:rsidP="00D62B99">
      <w:pPr>
        <w:ind w:left="720"/>
      </w:pPr>
      <w:r>
        <w:rPr>
          <w:b/>
          <w:bCs/>
        </w:rPr>
        <w:t>Rationale</w:t>
      </w:r>
      <w:r>
        <w:t>:</w:t>
      </w:r>
    </w:p>
    <w:p w:rsidR="00DB2453" w:rsidRPr="00661E9D" w:rsidRDefault="002D6A3C" w:rsidP="00D62B99">
      <w:pPr>
        <w:ind w:left="720"/>
      </w:pPr>
      <w:r>
        <w:t>To e</w:t>
      </w:r>
      <w:r w:rsidR="00D62B99">
        <w:t>nsure the complete collection of Compliance Artifacts</w:t>
      </w:r>
      <w:r w:rsidR="00D62B99" w:rsidRPr="00D62B99">
        <w:t xml:space="preserve"> </w:t>
      </w:r>
      <w:r w:rsidR="00D62B99">
        <w:t xml:space="preserve">accompany the Supplied Software as </w:t>
      </w:r>
      <w:r w:rsidR="00D62B99" w:rsidRPr="006C03C4">
        <w:t>required by the Identified Licenses along with other reports created as part of the FOSS review process.</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4B395A" w:rsidP="00930513">
      <w:pPr>
        <w:pStyle w:val="Heading2"/>
        <w:spacing w:before="60"/>
      </w:pPr>
      <w:bookmarkStart w:id="18" w:name="_Toc457078802"/>
      <w:bookmarkStart w:id="19" w:name="_Toc511568995"/>
      <w:r>
        <w:lastRenderedPageBreak/>
        <w:t xml:space="preserve">Goal </w:t>
      </w:r>
      <w:r w:rsidR="00FF601A" w:rsidRPr="00661E9D">
        <w:t>5: Understand FOSS Community Engagement</w:t>
      </w:r>
      <w:bookmarkEnd w:id="18"/>
      <w:bookmarkEnd w:id="19"/>
    </w:p>
    <w:p w:rsidR="00440F16" w:rsidRPr="00661E9D" w:rsidRDefault="00443BD6" w:rsidP="00930513">
      <w:pPr>
        <w:spacing w:before="60"/>
        <w:ind w:left="720" w:hanging="720"/>
        <w:rPr>
          <w:b/>
        </w:rPr>
      </w:pPr>
      <w:r>
        <w:rPr>
          <w:b/>
        </w:rPr>
        <w:t>5.1</w:t>
      </w:r>
      <w:r w:rsidR="00FF601A" w:rsidRPr="00661E9D">
        <w:rPr>
          <w:b/>
        </w:rPr>
        <w:tab/>
      </w:r>
      <w:r w:rsidR="00B42007" w:rsidRPr="002F3265">
        <w:rPr>
          <w:b/>
        </w:rPr>
        <w:t xml:space="preserve">A written policy exists that governs contributions to FOSS projects by the organization. </w:t>
      </w:r>
      <w:r w:rsidR="003E5798" w:rsidRPr="002F3265">
        <w:rPr>
          <w:b/>
        </w:rPr>
        <w:t>The policy must be internally communicated</w:t>
      </w:r>
      <w:r w:rsidR="00440F16" w:rsidRPr="002F3265">
        <w:rPr>
          <w:b/>
        </w:rPr>
        <w:t>.</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Pr="00661E9D">
        <w:t>:</w:t>
      </w:r>
    </w:p>
    <w:p w:rsidR="008233FE" w:rsidRPr="00661E9D" w:rsidRDefault="00443BD6" w:rsidP="00196850">
      <w:pPr>
        <w:pStyle w:val="ListParagraph"/>
        <w:numPr>
          <w:ilvl w:val="0"/>
          <w:numId w:val="1"/>
        </w:numPr>
        <w:ind w:left="1080"/>
      </w:pPr>
      <w:r>
        <w:t>5.1.1</w:t>
      </w:r>
      <w:r w:rsidR="008233FE" w:rsidRPr="00661E9D">
        <w:t xml:space="preserve"> </w:t>
      </w:r>
      <w:r w:rsidR="00EE0036" w:rsidRPr="00EE0036">
        <w:t xml:space="preserve">A documented </w:t>
      </w:r>
      <w:r w:rsidR="008233FE" w:rsidRPr="00661E9D">
        <w:t>FOSS contribution policy;</w:t>
      </w:r>
    </w:p>
    <w:p w:rsidR="008233FE" w:rsidRDefault="00443BD6" w:rsidP="008233FE">
      <w:pPr>
        <w:pStyle w:val="ListParagraph"/>
        <w:numPr>
          <w:ilvl w:val="0"/>
          <w:numId w:val="1"/>
        </w:numPr>
        <w:ind w:left="1080"/>
      </w:pPr>
      <w:r>
        <w:t>5.1.2</w:t>
      </w:r>
      <w:r w:rsidR="008233FE" w:rsidRPr="00661E9D">
        <w:t xml:space="preserve"> </w:t>
      </w:r>
      <w:r w:rsidR="00C0096B" w:rsidRPr="00661E9D">
        <w:t>A document</w:t>
      </w:r>
      <w:r w:rsidR="00C0096B">
        <w:t>ed</w:t>
      </w:r>
      <w:r w:rsidR="00C0096B" w:rsidRPr="00661E9D">
        <w:t xml:space="preserve"> procedure </w:t>
      </w:r>
      <w:r w:rsidR="008233FE" w:rsidRPr="00661E9D">
        <w:t>that makes all Software Staff aware of the existence of the FOSS contribution policy (e.g., via training, internal wiki, or other practical communication method)</w:t>
      </w:r>
      <w:r w:rsidR="00C54186">
        <w:t>.</w:t>
      </w:r>
    </w:p>
    <w:p w:rsidR="00E739DB" w:rsidRPr="00661E9D" w:rsidRDefault="00E739DB" w:rsidP="00E739DB">
      <w:pPr>
        <w:pStyle w:val="ListParagraph"/>
        <w:ind w:left="1080"/>
      </w:pPr>
    </w:p>
    <w:p w:rsidR="00FF601A" w:rsidRPr="00661E9D" w:rsidRDefault="00FF601A" w:rsidP="00FF601A">
      <w:pPr>
        <w:ind w:left="720"/>
      </w:pPr>
      <w:r w:rsidRPr="00661E9D">
        <w:rPr>
          <w:b/>
        </w:rPr>
        <w:t>Rationale</w:t>
      </w:r>
      <w:r w:rsidRPr="00661E9D">
        <w:t>:</w:t>
      </w:r>
    </w:p>
    <w:p w:rsidR="00FF601A" w:rsidRPr="00661E9D" w:rsidRDefault="002D6A3C" w:rsidP="00FF601A">
      <w:pPr>
        <w:ind w:left="720"/>
      </w:pPr>
      <w:r>
        <w:t>To e</w:t>
      </w:r>
      <w:r w:rsidR="00FF601A" w:rsidRPr="00661E9D">
        <w:t xml:space="preserve">nsure </w:t>
      </w:r>
      <w:r w:rsidR="002C760B" w:rsidRPr="00661E9D">
        <w:t xml:space="preserve">an organization has given </w:t>
      </w:r>
      <w:r w:rsidR="00791BC8" w:rsidRPr="00661E9D">
        <w:t xml:space="preserve">reasonable </w:t>
      </w:r>
      <w:r w:rsidR="002C760B" w:rsidRPr="00661E9D">
        <w:t xml:space="preserve">consideration </w:t>
      </w:r>
      <w:r w:rsidR="00CB546C" w:rsidRPr="00661E9D">
        <w:t>to developing a policy with respect to publicly contributing</w:t>
      </w:r>
      <w:r w:rsidR="002C760B" w:rsidRPr="00661E9D">
        <w:t xml:space="preserve"> </w:t>
      </w:r>
      <w:r w:rsidR="00F35FE5" w:rsidRPr="00661E9D">
        <w:t xml:space="preserve">to </w:t>
      </w:r>
      <w:r w:rsidR="002C760B" w:rsidRPr="00661E9D">
        <w:t>FOSS</w:t>
      </w:r>
      <w:r w:rsidR="00FF601A" w:rsidRPr="00661E9D">
        <w:t>.</w:t>
      </w:r>
      <w:r w:rsidR="00CB546C" w:rsidRPr="00661E9D">
        <w:t xml:space="preserve"> </w:t>
      </w:r>
      <w:r w:rsidR="00661582" w:rsidRPr="00661E9D">
        <w:t xml:space="preserve"> The FOSS contribution policy can be made a part of the overall FOSS policy of an organization or be its own separate policy.</w:t>
      </w:r>
      <w:r w:rsidR="00F21F14">
        <w:t xml:space="preserve"> In the situation where contributions are </w:t>
      </w:r>
      <w:r w:rsidR="00B2137E">
        <w:t xml:space="preserve">limited or </w:t>
      </w:r>
      <w:r w:rsidR="00F21F14">
        <w:t xml:space="preserve">not </w:t>
      </w:r>
      <w:r w:rsidR="00D4793C">
        <w:t>permitted</w:t>
      </w:r>
      <w:r w:rsidR="00F21F14">
        <w:t xml:space="preserve"> at all, a policy should exist making that </w:t>
      </w:r>
      <w:r w:rsidR="00C54186">
        <w:t>position</w:t>
      </w:r>
      <w:r w:rsidR="00F21F14">
        <w:t xml:space="preserve"> clear.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5.2</w:t>
      </w:r>
      <w:r w:rsidRPr="00930513">
        <w:rPr>
          <w:b/>
        </w:rPr>
        <w:tab/>
        <w:t>If an organization permits contributions to FOSS projects then a process exist</w:t>
      </w:r>
      <w:r w:rsidR="00407E8F">
        <w:rPr>
          <w:b/>
        </w:rPr>
        <w:t>s</w:t>
      </w:r>
      <w:r w:rsidRPr="00930513">
        <w:rPr>
          <w:b/>
        </w:rPr>
        <w:t xml:space="preserve"> </w:t>
      </w:r>
      <w:r w:rsidR="005837D8" w:rsidRPr="00930513">
        <w:rPr>
          <w:b/>
        </w:rPr>
        <w:t>that</w:t>
      </w:r>
      <w:r w:rsidRPr="00930513">
        <w:rPr>
          <w:b/>
        </w:rPr>
        <w:t xml:space="preserve"> </w:t>
      </w:r>
      <w:r w:rsidR="00E432E2" w:rsidRPr="00930513">
        <w:rPr>
          <w:b/>
        </w:rPr>
        <w:t>implements the</w:t>
      </w:r>
      <w:r w:rsidRPr="00930513">
        <w:rPr>
          <w:b/>
        </w:rPr>
        <w:t xml:space="preserve"> FOSS contribution policy outlined in Section 5.1</w:t>
      </w:r>
      <w:r w:rsidR="006F052C" w:rsidRPr="00930513">
        <w:rPr>
          <w:b/>
        </w:rPr>
        <w:t>.</w:t>
      </w:r>
    </w:p>
    <w:p w:rsidR="004505F8" w:rsidRDefault="004505F8" w:rsidP="004505F8">
      <w:pPr>
        <w:rPr>
          <w:b/>
          <w:strike/>
        </w:rPr>
      </w:pPr>
    </w:p>
    <w:p w:rsidR="002C760B" w:rsidRPr="00D27C65" w:rsidRDefault="002C760B" w:rsidP="002C760B">
      <w:pPr>
        <w:ind w:left="720"/>
      </w:pPr>
      <w:r w:rsidRPr="00D27C65">
        <w:rPr>
          <w:b/>
        </w:rPr>
        <w:t xml:space="preserve">Verification </w:t>
      </w:r>
      <w:r w:rsidR="003B01F1">
        <w:rPr>
          <w:b/>
        </w:rPr>
        <w:t>Material</w:t>
      </w:r>
      <w:r w:rsidR="004E7008" w:rsidRPr="00D27C65">
        <w:rPr>
          <w:b/>
        </w:rPr>
        <w:t>(s)</w:t>
      </w:r>
      <w:r w:rsidRPr="00D27C65">
        <w:t>:</w:t>
      </w:r>
    </w:p>
    <w:p w:rsidR="002C760B" w:rsidRPr="00D27C65" w:rsidRDefault="002C760B" w:rsidP="00791BC8">
      <w:pPr>
        <w:pStyle w:val="ListParagraph"/>
        <w:numPr>
          <w:ilvl w:val="0"/>
          <w:numId w:val="1"/>
        </w:numPr>
        <w:ind w:left="1080"/>
      </w:pPr>
      <w:r w:rsidRPr="00D27C65">
        <w:t>5</w:t>
      </w:r>
      <w:r w:rsidR="00791BC8" w:rsidRPr="00D27C65">
        <w:t>.2</w:t>
      </w:r>
      <w:r w:rsidR="00443BD6" w:rsidRPr="00D27C65">
        <w:t>.1</w:t>
      </w:r>
      <w:r w:rsidRPr="00D27C65">
        <w:t xml:space="preserve"> </w:t>
      </w:r>
      <w:r w:rsidR="00791BC8" w:rsidRPr="00D27C65">
        <w:t>P</w:t>
      </w:r>
      <w:r w:rsidR="00F35FE5" w:rsidRPr="00D27C65">
        <w:t>rovided the FOSS c</w:t>
      </w:r>
      <w:r w:rsidR="00791BC8" w:rsidRPr="00D27C65">
        <w:t>o</w:t>
      </w:r>
      <w:r w:rsidR="00F35FE5" w:rsidRPr="00D27C65">
        <w:t>ntribution p</w:t>
      </w:r>
      <w:r w:rsidR="00791BC8" w:rsidRPr="00D27C65">
        <w:t>olicy permits contributions, a document</w:t>
      </w:r>
      <w:r w:rsidR="00792C64" w:rsidRPr="00D27C65">
        <w:t>ed</w:t>
      </w:r>
      <w:r w:rsidR="00791BC8" w:rsidRPr="00D27C65">
        <w:t xml:space="preserve"> procedure that </w:t>
      </w:r>
      <w:r w:rsidR="009711A2" w:rsidRPr="0051185F">
        <w:t>governs</w:t>
      </w:r>
      <w:r w:rsidR="009711A2">
        <w:t xml:space="preserve"> </w:t>
      </w:r>
      <w:r w:rsidR="00F35FE5" w:rsidRPr="00D27C65">
        <w:t>FOSS c</w:t>
      </w:r>
      <w:r w:rsidR="00791BC8" w:rsidRPr="00D27C65">
        <w:t>ontribution</w:t>
      </w:r>
      <w:r w:rsidR="0051185F">
        <w:t>s</w:t>
      </w:r>
      <w:r w:rsidR="00791BC8" w:rsidRPr="00D27C65">
        <w:t>.</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Rationale</w:t>
      </w:r>
      <w:r w:rsidRPr="00D27C65">
        <w:t>:</w:t>
      </w:r>
      <w:r w:rsidR="00661582" w:rsidRPr="00D27C65">
        <w:tab/>
      </w:r>
    </w:p>
    <w:p w:rsidR="00FF601A" w:rsidRPr="00D27C65" w:rsidRDefault="002D6A3C" w:rsidP="002C760B">
      <w:pPr>
        <w:ind w:left="720"/>
      </w:pPr>
      <w:r>
        <w:t>To e</w:t>
      </w:r>
      <w:r w:rsidR="002C760B" w:rsidRPr="00D27C65">
        <w:t xml:space="preserve">nsure an organization </w:t>
      </w:r>
      <w:r w:rsidR="00791BC8" w:rsidRPr="00D27C65">
        <w:t xml:space="preserve">has a documented </w:t>
      </w:r>
      <w:r w:rsidR="009711A2" w:rsidRPr="0051185F">
        <w:t>process</w:t>
      </w:r>
      <w:r w:rsidR="009711A2">
        <w:t xml:space="preserve"> </w:t>
      </w:r>
      <w:r w:rsidR="00791BC8" w:rsidRPr="00D27C65">
        <w:t>for how the organization publicly contributes FOSS.</w:t>
      </w:r>
      <w:r w:rsidR="00EE0036" w:rsidRPr="00D27C65">
        <w:t xml:space="preserve"> A policy may exist such that contributions are not permitted at all. In that situation it is understood that no </w:t>
      </w:r>
      <w:r w:rsidR="00CD326B">
        <w:t>procedure</w:t>
      </w:r>
      <w:r w:rsidR="00EE0036" w:rsidRPr="00D27C65">
        <w:t xml:space="preserve"> may exist and this requirement would </w:t>
      </w:r>
      <w:r w:rsidR="00C54186" w:rsidRPr="00D27C65">
        <w:t xml:space="preserve">nevertheless </w:t>
      </w:r>
      <w:r w:rsidR="00EE0036" w:rsidRPr="00D27C65">
        <w:t xml:space="preserve">be met. </w:t>
      </w:r>
    </w:p>
    <w:p w:rsidR="00CB546C" w:rsidRPr="00661E9D" w:rsidRDefault="00CB546C">
      <w:r w:rsidRPr="00661E9D">
        <w:br w:type="page"/>
      </w:r>
    </w:p>
    <w:p w:rsidR="00CB546C" w:rsidRPr="00661E9D" w:rsidRDefault="004B395A" w:rsidP="00930513">
      <w:pPr>
        <w:pStyle w:val="Heading2"/>
        <w:spacing w:before="60"/>
      </w:pPr>
      <w:bookmarkStart w:id="20" w:name="_Toc457078803"/>
      <w:bookmarkStart w:id="21" w:name="_Toc511568996"/>
      <w:r>
        <w:lastRenderedPageBreak/>
        <w:t xml:space="preserve">Goal </w:t>
      </w:r>
      <w:r w:rsidR="00CB546C" w:rsidRPr="00661E9D">
        <w:t xml:space="preserve">6: Certify </w:t>
      </w:r>
      <w:r w:rsidR="00064D62">
        <w:t>A</w:t>
      </w:r>
      <w:r w:rsidR="00CB546C" w:rsidRPr="00661E9D">
        <w:t xml:space="preserve">dherence to OpenChain </w:t>
      </w:r>
      <w:r w:rsidR="00064D62">
        <w:t>R</w:t>
      </w:r>
      <w:r w:rsidR="00CB546C" w:rsidRPr="00661E9D">
        <w:t>equirements</w:t>
      </w:r>
      <w:bookmarkEnd w:id="20"/>
      <w:bookmarkEnd w:id="21"/>
    </w:p>
    <w:p w:rsidR="0006084F" w:rsidRPr="00661E9D" w:rsidRDefault="00443BD6" w:rsidP="00930513">
      <w:pPr>
        <w:spacing w:before="60"/>
        <w:ind w:left="720" w:hanging="720"/>
        <w:rPr>
          <w:b/>
        </w:rPr>
      </w:pPr>
      <w:r>
        <w:rPr>
          <w:b/>
        </w:rPr>
        <w:t>6.1</w:t>
      </w:r>
      <w:r w:rsidR="0006084F" w:rsidRPr="00661E9D">
        <w:rPr>
          <w:b/>
        </w:rPr>
        <w:tab/>
      </w:r>
      <w:r w:rsidR="0006084F" w:rsidRPr="001320CC">
        <w:rPr>
          <w:b/>
        </w:rPr>
        <w:t xml:space="preserve">In order for an organization to be OpenChain </w:t>
      </w:r>
      <w:r w:rsidR="00243ED9" w:rsidRPr="001320CC">
        <w:rPr>
          <w:b/>
        </w:rPr>
        <w:t>C</w:t>
      </w:r>
      <w:r w:rsidR="0006084F" w:rsidRPr="001320CC">
        <w:rPr>
          <w:b/>
        </w:rPr>
        <w:t>ertified, it must</w:t>
      </w:r>
      <w:r w:rsidR="005438DA" w:rsidRPr="001320CC">
        <w:rPr>
          <w:b/>
        </w:rPr>
        <w:t xml:space="preserve"> affirm</w:t>
      </w:r>
      <w:r w:rsidR="0006084F" w:rsidRPr="001320CC">
        <w:rPr>
          <w:b/>
        </w:rPr>
        <w:t xml:space="preserve"> that it has a FOSS </w:t>
      </w:r>
      <w:r w:rsidR="00C17887" w:rsidRPr="001320CC">
        <w:rPr>
          <w:b/>
        </w:rPr>
        <w:t xml:space="preserve">management </w:t>
      </w:r>
      <w:r w:rsidR="0006084F" w:rsidRPr="001320CC">
        <w:rPr>
          <w:b/>
        </w:rPr>
        <w:t>program that me</w:t>
      </w:r>
      <w:r w:rsidR="005438DA" w:rsidRPr="001320CC">
        <w:rPr>
          <w:b/>
        </w:rPr>
        <w:t xml:space="preserve">ets the criteria described in this </w:t>
      </w:r>
      <w:r w:rsidR="00661582" w:rsidRPr="001320CC">
        <w:rPr>
          <w:b/>
        </w:rPr>
        <w:t>OpenChain Specification</w:t>
      </w:r>
      <w:r w:rsidR="002A4E3A" w:rsidRPr="001320CC">
        <w:rPr>
          <w:b/>
        </w:rPr>
        <w:t xml:space="preserve"> version 1.</w:t>
      </w:r>
      <w:r w:rsidR="003B01F1" w:rsidRPr="001320CC">
        <w:rPr>
          <w:b/>
        </w:rPr>
        <w:t>2</w:t>
      </w:r>
      <w:r w:rsidR="0006084F" w:rsidRPr="001320CC">
        <w:rPr>
          <w:b/>
        </w:rPr>
        <w:t>.</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Pr="00661E9D">
        <w:t>:</w:t>
      </w:r>
    </w:p>
    <w:p w:rsidR="0006084F" w:rsidRDefault="00443BD6" w:rsidP="002C17D4">
      <w:pPr>
        <w:pStyle w:val="ListParagraph"/>
        <w:numPr>
          <w:ilvl w:val="2"/>
          <w:numId w:val="11"/>
        </w:numPr>
      </w:pPr>
      <w:r>
        <w:t>6.1.1</w:t>
      </w:r>
      <w:r w:rsidR="0006084F" w:rsidRPr="00661E9D">
        <w:t xml:space="preserve"> </w:t>
      </w:r>
      <w:r w:rsidR="002C17D4" w:rsidRPr="002C17D4">
        <w:t>An affirmation of the existence of</w:t>
      </w:r>
      <w:r w:rsidR="0006084F" w:rsidRPr="00661E9D">
        <w:t xml:space="preserve"> a </w:t>
      </w:r>
      <w:r w:rsidR="00C17887">
        <w:t xml:space="preserve">FOSS </w:t>
      </w:r>
      <w:r w:rsidR="00C17887" w:rsidRPr="00C17887">
        <w:t xml:space="preserve">management </w:t>
      </w:r>
      <w:r w:rsidR="0006084F" w:rsidRPr="00661E9D">
        <w:t>program that meets all the re</w:t>
      </w:r>
      <w:r w:rsidR="005438DA" w:rsidRPr="00661E9D">
        <w:t xml:space="preserve">quirements of this </w:t>
      </w:r>
      <w:r w:rsidR="00661582" w:rsidRPr="00661E9D">
        <w:t>OpenChain Specification</w:t>
      </w:r>
      <w:r w:rsidR="002A4E3A">
        <w:t xml:space="preserve"> version 1.</w:t>
      </w:r>
      <w:r w:rsidR="003B01F1">
        <w:t>2</w:t>
      </w:r>
      <w:r w:rsidR="0006084F" w:rsidRPr="00661E9D">
        <w:t>.</w:t>
      </w:r>
    </w:p>
    <w:p w:rsidR="00E739DB" w:rsidRPr="00661E9D" w:rsidRDefault="00E739DB" w:rsidP="00E739DB">
      <w:pPr>
        <w:pStyle w:val="ListParagraph"/>
        <w:ind w:left="1080"/>
      </w:pPr>
    </w:p>
    <w:p w:rsidR="0006084F" w:rsidRPr="00661E9D" w:rsidRDefault="0006084F" w:rsidP="0006084F">
      <w:pPr>
        <w:ind w:left="720"/>
      </w:pPr>
      <w:r w:rsidRPr="00661E9D">
        <w:rPr>
          <w:b/>
        </w:rPr>
        <w:t>Rationale</w:t>
      </w:r>
      <w:r w:rsidRPr="00661E9D">
        <w:t>:</w:t>
      </w:r>
    </w:p>
    <w:p w:rsidR="0006084F" w:rsidRDefault="0006084F" w:rsidP="0006084F">
      <w:pPr>
        <w:ind w:left="720"/>
      </w:pPr>
      <w:r w:rsidRPr="00661E9D">
        <w:t>To ensure that if a</w:t>
      </w:r>
      <w:r w:rsidR="00C54186">
        <w:t>n organization declares that it has a</w:t>
      </w:r>
      <w:r w:rsidRPr="00661E9D">
        <w:t xml:space="preserve"> program </w:t>
      </w:r>
      <w:r w:rsidR="00C54186">
        <w:t>that is</w:t>
      </w:r>
      <w:r w:rsidRPr="00661E9D">
        <w:t xml:space="preserve"> OpenChain </w:t>
      </w:r>
      <w:r w:rsidR="00890AED">
        <w:t>Conforming</w:t>
      </w:r>
      <w:r w:rsidR="00C54186">
        <w:t>,</w:t>
      </w:r>
      <w:r w:rsidRPr="00661E9D">
        <w:t xml:space="preserve"> that</w:t>
      </w:r>
      <w:r w:rsidR="00C54186">
        <w:t xml:space="preserve"> such program has met</w:t>
      </w:r>
      <w:r w:rsidRPr="00661E9D">
        <w:t xml:space="preserve"> </w:t>
      </w:r>
      <w:r w:rsidRPr="00661E9D">
        <w:rPr>
          <w:u w:val="single"/>
        </w:rPr>
        <w:t>all</w:t>
      </w:r>
      <w:r w:rsidRPr="00661E9D">
        <w:t xml:space="preserve"> the requirements of this </w:t>
      </w:r>
      <w:r w:rsidR="002D624F">
        <w:t>specification</w:t>
      </w:r>
      <w:r w:rsidRPr="00661E9D">
        <w:t xml:space="preserve">. </w:t>
      </w:r>
      <w:r w:rsidR="00C54186">
        <w:t>The mere meeting of</w:t>
      </w:r>
      <w:r w:rsidRPr="00661E9D">
        <w:t xml:space="preserve"> </w:t>
      </w:r>
      <w:r w:rsidR="00C54186">
        <w:t>a</w:t>
      </w:r>
      <w:r w:rsidRPr="00661E9D">
        <w:t xml:space="preserve"> subset of </w:t>
      </w:r>
      <w:r w:rsidR="00C9780D">
        <w:t xml:space="preserve">these </w:t>
      </w:r>
      <w:r w:rsidRPr="00661E9D">
        <w:t>requirements</w:t>
      </w:r>
      <w:r w:rsidR="00C9780D">
        <w:t xml:space="preserve"> </w:t>
      </w:r>
      <w:r w:rsidR="00EE0036">
        <w:t>would</w:t>
      </w:r>
      <w:r w:rsidR="00EE0036" w:rsidRPr="00661E9D">
        <w:t xml:space="preserve"> </w:t>
      </w:r>
      <w:r w:rsidRPr="00661E9D">
        <w:t xml:space="preserve">not </w:t>
      </w:r>
      <w:r w:rsidR="00EE0036">
        <w:t>be</w:t>
      </w:r>
      <w:r w:rsidR="00C54186">
        <w:t xml:space="preserve"> considered</w:t>
      </w:r>
      <w:r w:rsidR="00EE0036">
        <w:t xml:space="preserve"> </w:t>
      </w:r>
      <w:r w:rsidRPr="00661E9D">
        <w:t>sufficient.</w:t>
      </w:r>
      <w:r>
        <w:t xml:space="preserve"> </w:t>
      </w:r>
    </w:p>
    <w:p w:rsidR="00092D08" w:rsidRDefault="00092D08"/>
    <w:p w:rsidR="00092D08" w:rsidRDefault="00092D08" w:rsidP="00092D08">
      <w:pPr>
        <w:ind w:left="720" w:hanging="720"/>
        <w:rPr>
          <w:b/>
          <w:highlight w:val="yellow"/>
        </w:rPr>
      </w:pPr>
      <w:r>
        <w:rPr>
          <w:b/>
        </w:rPr>
        <w:t>6.2</w:t>
      </w:r>
      <w:r w:rsidRPr="00661E9D">
        <w:rPr>
          <w:b/>
        </w:rPr>
        <w:tab/>
      </w:r>
      <w:r w:rsidRPr="00930513">
        <w:rPr>
          <w:b/>
        </w:rPr>
        <w:t>Conformance with this version of the specification will last 1</w:t>
      </w:r>
      <w:r w:rsidR="00EC14CC" w:rsidRPr="00930513">
        <w:rPr>
          <w:b/>
        </w:rPr>
        <w:t>8</w:t>
      </w:r>
      <w:r w:rsidRPr="00930513">
        <w:rPr>
          <w:b/>
        </w:rPr>
        <w:t xml:space="preserve"> months from </w:t>
      </w:r>
      <w:r w:rsidR="003C61C4">
        <w:rPr>
          <w:b/>
        </w:rPr>
        <w:t xml:space="preserve">the </w:t>
      </w:r>
      <w:r w:rsidRPr="00930513">
        <w:rPr>
          <w:b/>
        </w:rPr>
        <w:t xml:space="preserve">date conformance </w:t>
      </w:r>
      <w:r w:rsidRPr="002F3265">
        <w:rPr>
          <w:b/>
        </w:rPr>
        <w:t>validation</w:t>
      </w:r>
      <w:r w:rsidRPr="00930513">
        <w:rPr>
          <w:b/>
        </w:rPr>
        <w:t xml:space="preserve"> was achieved. </w:t>
      </w:r>
      <w:r w:rsidR="003C61C4">
        <w:rPr>
          <w:b/>
        </w:rPr>
        <w:t>C</w:t>
      </w:r>
      <w:r w:rsidR="003C61C4" w:rsidRPr="00930513">
        <w:rPr>
          <w:b/>
        </w:rPr>
        <w:t xml:space="preserve">onformance </w:t>
      </w:r>
      <w:r w:rsidR="003C61C4" w:rsidRPr="002F3265">
        <w:rPr>
          <w:b/>
        </w:rPr>
        <w:t>validation</w:t>
      </w:r>
      <w:r w:rsidR="003C61C4" w:rsidRPr="00930513">
        <w:rPr>
          <w:b/>
        </w:rPr>
        <w:t xml:space="preserve"> requirements </w:t>
      </w:r>
      <w:r w:rsidR="003C61C4">
        <w:rPr>
          <w:b/>
        </w:rPr>
        <w:t xml:space="preserve">can be </w:t>
      </w:r>
      <w:r w:rsidR="00930513" w:rsidRPr="00930513">
        <w:rPr>
          <w:b/>
        </w:rPr>
        <w:t xml:space="preserve">found on the OpenChain project’s website.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Verification </w:t>
      </w:r>
      <w:r w:rsidR="003B01F1">
        <w:rPr>
          <w:b/>
        </w:rPr>
        <w:t>Material</w:t>
      </w:r>
      <w:r w:rsidRPr="00930513">
        <w:rPr>
          <w:b/>
        </w:rPr>
        <w:t>(s)</w:t>
      </w:r>
      <w:r w:rsidRPr="00930513">
        <w:t>:</w:t>
      </w:r>
    </w:p>
    <w:p w:rsidR="00092D08" w:rsidRPr="00930513" w:rsidRDefault="00092D08" w:rsidP="008A0CA3">
      <w:pPr>
        <w:pStyle w:val="ListParagraph"/>
        <w:numPr>
          <w:ilvl w:val="2"/>
          <w:numId w:val="11"/>
        </w:numPr>
      </w:pPr>
      <w:r w:rsidRPr="00930513">
        <w:t xml:space="preserve">6.2.1 </w:t>
      </w:r>
      <w:r w:rsidR="00EC14CC" w:rsidRPr="00930513">
        <w:t xml:space="preserve">The organization affirms </w:t>
      </w:r>
      <w:r w:rsidR="008A0CA3" w:rsidRPr="008A0CA3">
        <w:t>the existence of</w:t>
      </w:r>
      <w:r w:rsidR="008A0CA3" w:rsidRPr="008A0CA3" w:rsidDel="008A0CA3">
        <w:t xml:space="preserve"> </w:t>
      </w:r>
      <w:r w:rsidR="00EC14CC" w:rsidRPr="00930513">
        <w:t xml:space="preserve">a </w:t>
      </w:r>
      <w:r w:rsidR="003C61C4" w:rsidRPr="00930513">
        <w:t xml:space="preserve">FOSS </w:t>
      </w:r>
      <w:r w:rsidR="00C17887" w:rsidRPr="00C17887">
        <w:t xml:space="preserve">management </w:t>
      </w:r>
      <w:r w:rsidR="00EC14CC" w:rsidRPr="00930513">
        <w:t>program that meets all the requirements of this OpenChain Spe</w:t>
      </w:r>
      <w:r w:rsidR="00930513" w:rsidRPr="00930513">
        <w:t>cification version 1.</w:t>
      </w:r>
      <w:r w:rsidR="003B01F1">
        <w:t>2</w:t>
      </w:r>
      <w:r w:rsidR="00EC14CC" w:rsidRPr="00930513">
        <w:t xml:space="preserve"> within the past 18 months</w:t>
      </w:r>
      <w:r w:rsidR="00930513" w:rsidRPr="00930513">
        <w:t xml:space="preserve"> </w:t>
      </w:r>
      <w:r w:rsidR="003C61C4">
        <w:t>of achieving conformance</w:t>
      </w:r>
      <w:r w:rsidR="002F3265">
        <w:t xml:space="preserve"> </w:t>
      </w:r>
      <w:r w:rsidR="002F3265" w:rsidRPr="0051185F">
        <w:t>validation</w:t>
      </w:r>
      <w:r w:rsidR="003C61C4">
        <w:t>.</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Rationale</w:t>
      </w:r>
      <w:r w:rsidRPr="00930513">
        <w:t>:</w:t>
      </w:r>
    </w:p>
    <w:p w:rsidR="00092D08" w:rsidRDefault="00192658" w:rsidP="00192658">
      <w:pPr>
        <w:ind w:left="720"/>
      </w:pPr>
      <w:r w:rsidRPr="00930513">
        <w:t xml:space="preserve">It is important for the organization </w:t>
      </w:r>
      <w:r w:rsidR="003C61C4">
        <w:t xml:space="preserve">to </w:t>
      </w:r>
      <w:r w:rsidRPr="00930513">
        <w:t>remain current with th</w:t>
      </w:r>
      <w:r w:rsidR="00302F97">
        <w:t xml:space="preserve">e specification if </w:t>
      </w:r>
      <w:r w:rsidR="008A0CA3" w:rsidRPr="008A0CA3">
        <w:t>that organization</w:t>
      </w:r>
      <w:r w:rsidR="008A0CA3" w:rsidRPr="008A0CA3" w:rsidDel="008A0CA3">
        <w:t xml:space="preserve"> </w:t>
      </w:r>
      <w:r w:rsidR="00302F97">
        <w:t>want</w:t>
      </w:r>
      <w:r w:rsidR="008A0CA3">
        <w:t>s</w:t>
      </w:r>
      <w:r w:rsidR="00302F97">
        <w:t xml:space="preserve"> </w:t>
      </w:r>
      <w:r w:rsidRPr="00930513">
        <w:t xml:space="preserve">to assert </w:t>
      </w:r>
      <w:r w:rsidR="00C17887">
        <w:t xml:space="preserve">program </w:t>
      </w:r>
      <w:r w:rsidRPr="00930513">
        <w:t>conformance over</w:t>
      </w:r>
      <w:r w:rsidR="00A2552A">
        <w:t xml:space="preserve"> </w:t>
      </w:r>
      <w:r w:rsidRPr="00930513">
        <w:t>time.</w:t>
      </w:r>
      <w:r>
        <w:t xml:space="preserve"> </w:t>
      </w:r>
      <w:r w:rsidR="003E5798">
        <w:t xml:space="preserve">This requirement ensures that the </w:t>
      </w:r>
      <w:r w:rsidR="006F117B">
        <w:t xml:space="preserve">program’s supporting processes and controls do not erode </w:t>
      </w:r>
      <w:r w:rsidR="008A0CA3" w:rsidRPr="008A0CA3">
        <w:t xml:space="preserve">if the conforming organization </w:t>
      </w:r>
      <w:r w:rsidR="003E5798">
        <w:t>continue</w:t>
      </w:r>
      <w:r w:rsidR="008A0CA3">
        <w:t>s</w:t>
      </w:r>
      <w:r w:rsidR="003E5798">
        <w:t xml:space="preserve"> to assert conformance over</w:t>
      </w:r>
      <w:r w:rsidR="001B08AF">
        <w:t xml:space="preserve"> </w:t>
      </w:r>
      <w:r w:rsidR="003E5798">
        <w:t>time.</w:t>
      </w:r>
    </w:p>
    <w:p w:rsidR="00AD56BC" w:rsidRDefault="00AD56BC" w:rsidP="00F04754">
      <w:r>
        <w:br w:type="page"/>
      </w:r>
    </w:p>
    <w:p w:rsidR="00AD56BC" w:rsidRPr="00302F97" w:rsidRDefault="00AD56BC" w:rsidP="00302F97">
      <w:pPr>
        <w:pStyle w:val="Heading1"/>
        <w:spacing w:before="60"/>
      </w:pPr>
      <w:bookmarkStart w:id="22" w:name="_Toc511568997"/>
      <w:r w:rsidRPr="00302F97">
        <w:lastRenderedPageBreak/>
        <w:t>Appendix I: Language Translations</w:t>
      </w:r>
      <w:bookmarkEnd w:id="22"/>
    </w:p>
    <w:p w:rsidR="0006084F" w:rsidRPr="00302F97" w:rsidRDefault="00B7220A" w:rsidP="00302F97">
      <w:pPr>
        <w:spacing w:before="60"/>
      </w:pPr>
      <w:r w:rsidRPr="00302F97">
        <w:rPr>
          <w:rFonts w:cs="Arial"/>
          <w:shd w:val="clear" w:color="auto" w:fill="FFFFFF"/>
        </w:rPr>
        <w:t xml:space="preserve">To facilitate global adoption we welcome efforts </w:t>
      </w:r>
      <w:r w:rsidR="00201424" w:rsidRPr="00302F97">
        <w:rPr>
          <w:rFonts w:cs="Arial"/>
          <w:shd w:val="clear" w:color="auto" w:fill="FFFFFF"/>
        </w:rPr>
        <w:t xml:space="preserve">to </w:t>
      </w:r>
      <w:r w:rsidRPr="00302F97">
        <w:rPr>
          <w:rFonts w:cs="Arial"/>
          <w:shd w:val="clear" w:color="auto" w:fill="FFFFFF"/>
        </w:rPr>
        <w:t xml:space="preserve">translate the specification into multiple languages. Because OpenChain functions as an open source project translations are </w:t>
      </w:r>
      <w:r w:rsidR="00023E03" w:rsidRPr="00302F97">
        <w:rPr>
          <w:rFonts w:cs="Arial"/>
          <w:shd w:val="clear" w:color="auto" w:fill="FFFFFF"/>
        </w:rPr>
        <w:t xml:space="preserve">driven by those willing to contribute their time </w:t>
      </w:r>
      <w:r w:rsidR="00FB03DA" w:rsidRPr="00302F97">
        <w:rPr>
          <w:rFonts w:cs="Arial"/>
          <w:shd w:val="clear" w:color="auto" w:fill="FFFFFF"/>
        </w:rPr>
        <w:t xml:space="preserve">and expertise </w:t>
      </w:r>
      <w:r w:rsidR="00023E03" w:rsidRPr="00302F97">
        <w:rPr>
          <w:rFonts w:cs="Arial"/>
          <w:shd w:val="clear" w:color="auto" w:fill="FFFFFF"/>
        </w:rPr>
        <w:t>to perform translations under the terms of the CC-BY 4.0 license and the project’s translation policy.  The details of the policy</w:t>
      </w:r>
      <w:r w:rsidRPr="00302F97">
        <w:rPr>
          <w:rFonts w:cs="Arial"/>
          <w:shd w:val="clear" w:color="auto" w:fill="FFFFFF"/>
        </w:rPr>
        <w:t xml:space="preserve"> and available </w:t>
      </w:r>
      <w:r w:rsidR="00023E03" w:rsidRPr="00302F97">
        <w:rPr>
          <w:rFonts w:cs="Arial"/>
          <w:shd w:val="clear" w:color="auto" w:fill="FFFFFF"/>
        </w:rPr>
        <w:t xml:space="preserve">translations can be found on the OpenChain project </w:t>
      </w:r>
      <w:hyperlink r:id="rId11" w:history="1">
        <w:r w:rsidR="006D4B34" w:rsidRPr="00302F97">
          <w:rPr>
            <w:rStyle w:val="Hyperlink"/>
            <w:rFonts w:cs="Arial"/>
            <w:shd w:val="clear" w:color="auto" w:fill="FFFFFF"/>
          </w:rPr>
          <w:t>s</w:t>
        </w:r>
        <w:r w:rsidRPr="00302F97">
          <w:rPr>
            <w:rStyle w:val="Hyperlink"/>
            <w:rFonts w:cs="Arial"/>
            <w:shd w:val="clear" w:color="auto" w:fill="FFFFFF"/>
          </w:rPr>
          <w:t>pecification webpage</w:t>
        </w:r>
      </w:hyperlink>
      <w:r w:rsidR="00023E03" w:rsidRPr="00302F97">
        <w:rPr>
          <w:rFonts w:cs="Arial"/>
          <w:shd w:val="clear" w:color="auto" w:fill="FFFFFF"/>
        </w:rPr>
        <w:t>.</w:t>
      </w:r>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081" w:rsidRDefault="00F82081" w:rsidP="00952DD6">
      <w:r>
        <w:separator/>
      </w:r>
    </w:p>
  </w:endnote>
  <w:endnote w:type="continuationSeparator" w:id="0">
    <w:p w:rsidR="00F82081" w:rsidRDefault="00F82081"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235547" w:rsidRDefault="00235547" w:rsidP="00566F02">
        <w:pPr>
          <w:pStyle w:val="Footer"/>
          <w:pBdr>
            <w:bottom w:val="single" w:sz="6" w:space="1" w:color="auto"/>
          </w:pBdr>
          <w:jc w:val="right"/>
        </w:pPr>
      </w:p>
      <w:p w:rsidR="00235547" w:rsidRPr="00520E71" w:rsidRDefault="00235547" w:rsidP="00566F02">
        <w:pPr>
          <w:pStyle w:val="Footer"/>
          <w:jc w:val="right"/>
          <w:rPr>
            <w:sz w:val="16"/>
          </w:rPr>
        </w:pPr>
        <w:r w:rsidRPr="00520E71">
          <w:rPr>
            <w:sz w:val="16"/>
          </w:rPr>
          <w:t>201</w:t>
        </w:r>
        <w:r>
          <w:rPr>
            <w:sz w:val="16"/>
          </w:rPr>
          <w:t>8 a</w:t>
        </w:r>
      </w:p>
      <w:p w:rsidR="00235547" w:rsidRDefault="00235547">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0D6CA8">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0D6CA8">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rsidR="00235547" w:rsidRPr="00023C5F" w:rsidRDefault="00235547"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081" w:rsidRDefault="00F82081" w:rsidP="00952DD6">
      <w:r>
        <w:separator/>
      </w:r>
    </w:p>
  </w:footnote>
  <w:footnote w:type="continuationSeparator" w:id="0">
    <w:p w:rsidR="00F82081" w:rsidRDefault="00F82081"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547" w:rsidRDefault="00235547" w:rsidP="006A167D">
    <w:pPr>
      <w:pStyle w:val="Header"/>
      <w:jc w:val="right"/>
    </w:pPr>
    <w:r>
      <w:rPr>
        <w:noProof/>
      </w:rPr>
      <mc:AlternateContent>
        <mc:Choice Requires="wps">
          <w:drawing>
            <wp:anchor distT="0" distB="0" distL="114300" distR="114300" simplePos="0" relativeHeight="251663360" behindDoc="0" locked="0" layoutInCell="1" allowOverlap="1" wp14:anchorId="69CE95A1" wp14:editId="354F3255">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r w:rsidRPr="00023C5F">
      <w:t xml:space="preserve">OpenChain Specification </w:t>
    </w:r>
    <w:r>
      <w:rPr>
        <w:noProof/>
      </w:rPr>
      <w:drawing>
        <wp:anchor distT="0" distB="0" distL="114300" distR="114300" simplePos="0" relativeHeight="251659264" behindDoc="0" locked="0" layoutInCell="1" allowOverlap="1" wp14:anchorId="3A4AAF7C" wp14:editId="5E3B0242">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A167D">
      <w:t>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547" w:rsidRDefault="00235547">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350FF6"/>
    <w:multiLevelType w:val="hybridMultilevel"/>
    <w:tmpl w:val="E92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836908"/>
    <w:multiLevelType w:val="hybridMultilevel"/>
    <w:tmpl w:val="479A67FE"/>
    <w:lvl w:ilvl="0" w:tplc="66A2E8CC">
      <w:start w:val="1"/>
      <w:numFmt w:val="bullet"/>
      <w:lvlText w:val=""/>
      <w:lvlJc w:val="left"/>
      <w:pPr>
        <w:ind w:left="126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6"/>
  </w:num>
  <w:num w:numId="2">
    <w:abstractNumId w:val="11"/>
  </w:num>
  <w:num w:numId="3">
    <w:abstractNumId w:val="3"/>
  </w:num>
  <w:num w:numId="4">
    <w:abstractNumId w:val="9"/>
  </w:num>
  <w:num w:numId="5">
    <w:abstractNumId w:val="19"/>
  </w:num>
  <w:num w:numId="6">
    <w:abstractNumId w:val="13"/>
  </w:num>
  <w:num w:numId="7">
    <w:abstractNumId w:val="4"/>
  </w:num>
  <w:num w:numId="8">
    <w:abstractNumId w:val="28"/>
  </w:num>
  <w:num w:numId="9">
    <w:abstractNumId w:val="5"/>
  </w:num>
  <w:num w:numId="10">
    <w:abstractNumId w:val="17"/>
  </w:num>
  <w:num w:numId="11">
    <w:abstractNumId w:val="0"/>
  </w:num>
  <w:num w:numId="12">
    <w:abstractNumId w:val="15"/>
  </w:num>
  <w:num w:numId="13">
    <w:abstractNumId w:val="27"/>
  </w:num>
  <w:num w:numId="14">
    <w:abstractNumId w:val="14"/>
  </w:num>
  <w:num w:numId="15">
    <w:abstractNumId w:val="24"/>
  </w:num>
  <w:num w:numId="16">
    <w:abstractNumId w:val="23"/>
  </w:num>
  <w:num w:numId="17">
    <w:abstractNumId w:val="18"/>
  </w:num>
  <w:num w:numId="18">
    <w:abstractNumId w:val="16"/>
  </w:num>
  <w:num w:numId="19">
    <w:abstractNumId w:val="2"/>
  </w:num>
  <w:num w:numId="20">
    <w:abstractNumId w:val="8"/>
  </w:num>
  <w:num w:numId="21">
    <w:abstractNumId w:val="10"/>
  </w:num>
  <w:num w:numId="22">
    <w:abstractNumId w:val="12"/>
  </w:num>
  <w:num w:numId="23">
    <w:abstractNumId w:val="26"/>
  </w:num>
  <w:num w:numId="24">
    <w:abstractNumId w:val="26"/>
  </w:num>
  <w:num w:numId="25">
    <w:abstractNumId w:val="7"/>
  </w:num>
  <w:num w:numId="26">
    <w:abstractNumId w:val="22"/>
  </w:num>
  <w:num w:numId="27">
    <w:abstractNumId w:val="21"/>
  </w:num>
  <w:num w:numId="28">
    <w:abstractNumId w:val="1"/>
  </w:num>
  <w:num w:numId="29">
    <w:abstractNumId w:val="25"/>
  </w:num>
  <w:num w:numId="30">
    <w:abstractNumId w:val="20"/>
  </w:num>
  <w:num w:numId="3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5428"/>
    <w:rsid w:val="00006C13"/>
    <w:rsid w:val="00010BEE"/>
    <w:rsid w:val="00012B86"/>
    <w:rsid w:val="00015EF3"/>
    <w:rsid w:val="00023C5F"/>
    <w:rsid w:val="00023E03"/>
    <w:rsid w:val="000252D9"/>
    <w:rsid w:val="00026418"/>
    <w:rsid w:val="00026FBA"/>
    <w:rsid w:val="00027459"/>
    <w:rsid w:val="00031900"/>
    <w:rsid w:val="00033FF0"/>
    <w:rsid w:val="00034D30"/>
    <w:rsid w:val="00037142"/>
    <w:rsid w:val="000417DC"/>
    <w:rsid w:val="00043B48"/>
    <w:rsid w:val="0005201E"/>
    <w:rsid w:val="0006084F"/>
    <w:rsid w:val="00061C81"/>
    <w:rsid w:val="00064D62"/>
    <w:rsid w:val="000706DC"/>
    <w:rsid w:val="00073D41"/>
    <w:rsid w:val="000831A2"/>
    <w:rsid w:val="00090835"/>
    <w:rsid w:val="00090845"/>
    <w:rsid w:val="00090D7E"/>
    <w:rsid w:val="00092140"/>
    <w:rsid w:val="00092D08"/>
    <w:rsid w:val="000951D7"/>
    <w:rsid w:val="000A2619"/>
    <w:rsid w:val="000A33B8"/>
    <w:rsid w:val="000B2F27"/>
    <w:rsid w:val="000C07E6"/>
    <w:rsid w:val="000C0898"/>
    <w:rsid w:val="000C6126"/>
    <w:rsid w:val="000D6CA8"/>
    <w:rsid w:val="000E2369"/>
    <w:rsid w:val="000E72D3"/>
    <w:rsid w:val="000F113A"/>
    <w:rsid w:val="000F3919"/>
    <w:rsid w:val="001014A7"/>
    <w:rsid w:val="001017AA"/>
    <w:rsid w:val="0010225E"/>
    <w:rsid w:val="0010467C"/>
    <w:rsid w:val="00104B5B"/>
    <w:rsid w:val="00116FC1"/>
    <w:rsid w:val="00125373"/>
    <w:rsid w:val="00127AD7"/>
    <w:rsid w:val="001320CC"/>
    <w:rsid w:val="00133F88"/>
    <w:rsid w:val="00134B97"/>
    <w:rsid w:val="0013769F"/>
    <w:rsid w:val="001428B2"/>
    <w:rsid w:val="00145969"/>
    <w:rsid w:val="001511D0"/>
    <w:rsid w:val="00153AD1"/>
    <w:rsid w:val="00154B99"/>
    <w:rsid w:val="001563C3"/>
    <w:rsid w:val="0016314E"/>
    <w:rsid w:val="00172976"/>
    <w:rsid w:val="00173ECF"/>
    <w:rsid w:val="0018285E"/>
    <w:rsid w:val="00190825"/>
    <w:rsid w:val="00192658"/>
    <w:rsid w:val="00193653"/>
    <w:rsid w:val="00196850"/>
    <w:rsid w:val="001B0238"/>
    <w:rsid w:val="001B08AF"/>
    <w:rsid w:val="001B224D"/>
    <w:rsid w:val="001B3F2B"/>
    <w:rsid w:val="001C20B8"/>
    <w:rsid w:val="001C4B79"/>
    <w:rsid w:val="001C5286"/>
    <w:rsid w:val="001D131D"/>
    <w:rsid w:val="001D18AA"/>
    <w:rsid w:val="001D7BA5"/>
    <w:rsid w:val="001E135B"/>
    <w:rsid w:val="001F135B"/>
    <w:rsid w:val="001F3737"/>
    <w:rsid w:val="001F40AF"/>
    <w:rsid w:val="001F7D69"/>
    <w:rsid w:val="00201424"/>
    <w:rsid w:val="00206521"/>
    <w:rsid w:val="00214348"/>
    <w:rsid w:val="00223342"/>
    <w:rsid w:val="00225BDB"/>
    <w:rsid w:val="00231D2F"/>
    <w:rsid w:val="0023320C"/>
    <w:rsid w:val="00235547"/>
    <w:rsid w:val="00242A90"/>
    <w:rsid w:val="00243627"/>
    <w:rsid w:val="00243C45"/>
    <w:rsid w:val="00243ED9"/>
    <w:rsid w:val="00244EAC"/>
    <w:rsid w:val="002454EF"/>
    <w:rsid w:val="00247039"/>
    <w:rsid w:val="002518B5"/>
    <w:rsid w:val="002526D9"/>
    <w:rsid w:val="00255084"/>
    <w:rsid w:val="0027509B"/>
    <w:rsid w:val="00275EBF"/>
    <w:rsid w:val="00276E96"/>
    <w:rsid w:val="002821C1"/>
    <w:rsid w:val="00284557"/>
    <w:rsid w:val="00292E5D"/>
    <w:rsid w:val="0029493E"/>
    <w:rsid w:val="002A4E3A"/>
    <w:rsid w:val="002A6D24"/>
    <w:rsid w:val="002A7DC1"/>
    <w:rsid w:val="002B3FC5"/>
    <w:rsid w:val="002C1647"/>
    <w:rsid w:val="002C17D4"/>
    <w:rsid w:val="002C561B"/>
    <w:rsid w:val="002C67AB"/>
    <w:rsid w:val="002C6960"/>
    <w:rsid w:val="002C760B"/>
    <w:rsid w:val="002D010D"/>
    <w:rsid w:val="002D1C6C"/>
    <w:rsid w:val="002D624F"/>
    <w:rsid w:val="002D68F3"/>
    <w:rsid w:val="002D6A3C"/>
    <w:rsid w:val="002E24E9"/>
    <w:rsid w:val="002E3488"/>
    <w:rsid w:val="002E48BC"/>
    <w:rsid w:val="002F3265"/>
    <w:rsid w:val="002F535F"/>
    <w:rsid w:val="00302F97"/>
    <w:rsid w:val="00303947"/>
    <w:rsid w:val="00306F7F"/>
    <w:rsid w:val="003108F8"/>
    <w:rsid w:val="00313711"/>
    <w:rsid w:val="00333C63"/>
    <w:rsid w:val="00341853"/>
    <w:rsid w:val="0034220B"/>
    <w:rsid w:val="003478CB"/>
    <w:rsid w:val="003713FE"/>
    <w:rsid w:val="00372AA3"/>
    <w:rsid w:val="00377B76"/>
    <w:rsid w:val="00380053"/>
    <w:rsid w:val="00383E19"/>
    <w:rsid w:val="00385A8B"/>
    <w:rsid w:val="003870F0"/>
    <w:rsid w:val="00392146"/>
    <w:rsid w:val="0039488B"/>
    <w:rsid w:val="00397607"/>
    <w:rsid w:val="003A17CC"/>
    <w:rsid w:val="003A2756"/>
    <w:rsid w:val="003B01F1"/>
    <w:rsid w:val="003B2DA8"/>
    <w:rsid w:val="003C28F9"/>
    <w:rsid w:val="003C61C4"/>
    <w:rsid w:val="003C63CA"/>
    <w:rsid w:val="003D26B2"/>
    <w:rsid w:val="003D3B9E"/>
    <w:rsid w:val="003D7900"/>
    <w:rsid w:val="003E1365"/>
    <w:rsid w:val="003E27C2"/>
    <w:rsid w:val="003E2EEE"/>
    <w:rsid w:val="003E5798"/>
    <w:rsid w:val="003F1C51"/>
    <w:rsid w:val="003F4343"/>
    <w:rsid w:val="003F57CD"/>
    <w:rsid w:val="003F6E1A"/>
    <w:rsid w:val="003F6E3F"/>
    <w:rsid w:val="00400D95"/>
    <w:rsid w:val="00401A82"/>
    <w:rsid w:val="00406663"/>
    <w:rsid w:val="00407E8F"/>
    <w:rsid w:val="00410D3E"/>
    <w:rsid w:val="00411451"/>
    <w:rsid w:val="004173C0"/>
    <w:rsid w:val="004224E3"/>
    <w:rsid w:val="00424F1E"/>
    <w:rsid w:val="00430662"/>
    <w:rsid w:val="004322C7"/>
    <w:rsid w:val="004331F3"/>
    <w:rsid w:val="004375DC"/>
    <w:rsid w:val="0043796C"/>
    <w:rsid w:val="0044035A"/>
    <w:rsid w:val="004403F4"/>
    <w:rsid w:val="00440F16"/>
    <w:rsid w:val="00443BD6"/>
    <w:rsid w:val="0044511B"/>
    <w:rsid w:val="004456E2"/>
    <w:rsid w:val="004456F1"/>
    <w:rsid w:val="00446E35"/>
    <w:rsid w:val="00446F4D"/>
    <w:rsid w:val="004505F8"/>
    <w:rsid w:val="00454E5C"/>
    <w:rsid w:val="004629E4"/>
    <w:rsid w:val="00467BFB"/>
    <w:rsid w:val="0047252E"/>
    <w:rsid w:val="00473C7B"/>
    <w:rsid w:val="00473FC3"/>
    <w:rsid w:val="00481CA6"/>
    <w:rsid w:val="00493BA0"/>
    <w:rsid w:val="0049543D"/>
    <w:rsid w:val="004961BF"/>
    <w:rsid w:val="004975E4"/>
    <w:rsid w:val="004A6D52"/>
    <w:rsid w:val="004A7059"/>
    <w:rsid w:val="004B395A"/>
    <w:rsid w:val="004B6D4F"/>
    <w:rsid w:val="004C27BF"/>
    <w:rsid w:val="004C3546"/>
    <w:rsid w:val="004C426F"/>
    <w:rsid w:val="004C4AE0"/>
    <w:rsid w:val="004D08AD"/>
    <w:rsid w:val="004E1065"/>
    <w:rsid w:val="004E3390"/>
    <w:rsid w:val="004E42D6"/>
    <w:rsid w:val="004E5E89"/>
    <w:rsid w:val="004E7008"/>
    <w:rsid w:val="004E727D"/>
    <w:rsid w:val="004F00CE"/>
    <w:rsid w:val="004F032F"/>
    <w:rsid w:val="004F7F19"/>
    <w:rsid w:val="00501014"/>
    <w:rsid w:val="00507209"/>
    <w:rsid w:val="0051185F"/>
    <w:rsid w:val="00512BA6"/>
    <w:rsid w:val="005177FB"/>
    <w:rsid w:val="00520E71"/>
    <w:rsid w:val="005273CB"/>
    <w:rsid w:val="00536792"/>
    <w:rsid w:val="005407F1"/>
    <w:rsid w:val="005422FC"/>
    <w:rsid w:val="005438DA"/>
    <w:rsid w:val="0054470A"/>
    <w:rsid w:val="005453F5"/>
    <w:rsid w:val="00553A25"/>
    <w:rsid w:val="00561316"/>
    <w:rsid w:val="005667AE"/>
    <w:rsid w:val="00566F02"/>
    <w:rsid w:val="00573736"/>
    <w:rsid w:val="00573B8A"/>
    <w:rsid w:val="00576085"/>
    <w:rsid w:val="005837D8"/>
    <w:rsid w:val="005850A4"/>
    <w:rsid w:val="00586BE8"/>
    <w:rsid w:val="00587710"/>
    <w:rsid w:val="00596C35"/>
    <w:rsid w:val="005973DE"/>
    <w:rsid w:val="005A2DCF"/>
    <w:rsid w:val="005A2E9E"/>
    <w:rsid w:val="005B4A06"/>
    <w:rsid w:val="005B5681"/>
    <w:rsid w:val="005C0040"/>
    <w:rsid w:val="005C08F9"/>
    <w:rsid w:val="005C534A"/>
    <w:rsid w:val="005D0A3C"/>
    <w:rsid w:val="005D3BB5"/>
    <w:rsid w:val="005E2228"/>
    <w:rsid w:val="005E627B"/>
    <w:rsid w:val="005F09B6"/>
    <w:rsid w:val="005F1FA6"/>
    <w:rsid w:val="00603D06"/>
    <w:rsid w:val="006116E7"/>
    <w:rsid w:val="00611ACD"/>
    <w:rsid w:val="00613037"/>
    <w:rsid w:val="00616A8A"/>
    <w:rsid w:val="006233F2"/>
    <w:rsid w:val="006417BB"/>
    <w:rsid w:val="00641876"/>
    <w:rsid w:val="00641E54"/>
    <w:rsid w:val="006442D7"/>
    <w:rsid w:val="00646933"/>
    <w:rsid w:val="0065310D"/>
    <w:rsid w:val="00656533"/>
    <w:rsid w:val="00661582"/>
    <w:rsid w:val="006617D9"/>
    <w:rsid w:val="00661E9D"/>
    <w:rsid w:val="00661F37"/>
    <w:rsid w:val="00664C3D"/>
    <w:rsid w:val="00666A49"/>
    <w:rsid w:val="00667731"/>
    <w:rsid w:val="0067492A"/>
    <w:rsid w:val="00676897"/>
    <w:rsid w:val="00685D7C"/>
    <w:rsid w:val="00686C00"/>
    <w:rsid w:val="00687010"/>
    <w:rsid w:val="00691076"/>
    <w:rsid w:val="006975EC"/>
    <w:rsid w:val="006A167D"/>
    <w:rsid w:val="006A4CAB"/>
    <w:rsid w:val="006A5059"/>
    <w:rsid w:val="006A53B4"/>
    <w:rsid w:val="006A5B71"/>
    <w:rsid w:val="006B0B4D"/>
    <w:rsid w:val="006B3979"/>
    <w:rsid w:val="006B63FC"/>
    <w:rsid w:val="006C03C4"/>
    <w:rsid w:val="006C0EFD"/>
    <w:rsid w:val="006C37D6"/>
    <w:rsid w:val="006C39E3"/>
    <w:rsid w:val="006C6E07"/>
    <w:rsid w:val="006D01ED"/>
    <w:rsid w:val="006D4B34"/>
    <w:rsid w:val="006D66EF"/>
    <w:rsid w:val="006D72B1"/>
    <w:rsid w:val="006E0AD8"/>
    <w:rsid w:val="006E455C"/>
    <w:rsid w:val="006F045A"/>
    <w:rsid w:val="006F052C"/>
    <w:rsid w:val="006F117B"/>
    <w:rsid w:val="006F2466"/>
    <w:rsid w:val="006F34B8"/>
    <w:rsid w:val="006F4A41"/>
    <w:rsid w:val="00712DCC"/>
    <w:rsid w:val="00713A0A"/>
    <w:rsid w:val="007157F1"/>
    <w:rsid w:val="00715C87"/>
    <w:rsid w:val="00717D49"/>
    <w:rsid w:val="00722D44"/>
    <w:rsid w:val="00723C8B"/>
    <w:rsid w:val="00724F9F"/>
    <w:rsid w:val="00733D9A"/>
    <w:rsid w:val="007506DD"/>
    <w:rsid w:val="00753995"/>
    <w:rsid w:val="0076176A"/>
    <w:rsid w:val="007657A3"/>
    <w:rsid w:val="00772C62"/>
    <w:rsid w:val="007845F9"/>
    <w:rsid w:val="00787481"/>
    <w:rsid w:val="00787978"/>
    <w:rsid w:val="0079116E"/>
    <w:rsid w:val="00791BC8"/>
    <w:rsid w:val="00792C64"/>
    <w:rsid w:val="00796174"/>
    <w:rsid w:val="00797A65"/>
    <w:rsid w:val="007B0354"/>
    <w:rsid w:val="007B130B"/>
    <w:rsid w:val="007B17CE"/>
    <w:rsid w:val="007B1927"/>
    <w:rsid w:val="007B5407"/>
    <w:rsid w:val="007B58E3"/>
    <w:rsid w:val="007C2876"/>
    <w:rsid w:val="007C381D"/>
    <w:rsid w:val="007C5B7D"/>
    <w:rsid w:val="007D1A8A"/>
    <w:rsid w:val="007D69F9"/>
    <w:rsid w:val="007E1FEF"/>
    <w:rsid w:val="007E2305"/>
    <w:rsid w:val="007E464F"/>
    <w:rsid w:val="007E5313"/>
    <w:rsid w:val="007E734A"/>
    <w:rsid w:val="007F3FF6"/>
    <w:rsid w:val="00804A32"/>
    <w:rsid w:val="008079DB"/>
    <w:rsid w:val="00815947"/>
    <w:rsid w:val="00816202"/>
    <w:rsid w:val="008233FE"/>
    <w:rsid w:val="00824C62"/>
    <w:rsid w:val="008273B6"/>
    <w:rsid w:val="008312E9"/>
    <w:rsid w:val="008324E0"/>
    <w:rsid w:val="00832EF5"/>
    <w:rsid w:val="00835940"/>
    <w:rsid w:val="0083698F"/>
    <w:rsid w:val="0084211C"/>
    <w:rsid w:val="00850BC6"/>
    <w:rsid w:val="0087420D"/>
    <w:rsid w:val="00874646"/>
    <w:rsid w:val="00885A48"/>
    <w:rsid w:val="00890AED"/>
    <w:rsid w:val="008926AC"/>
    <w:rsid w:val="008939B6"/>
    <w:rsid w:val="008943A2"/>
    <w:rsid w:val="00896F7E"/>
    <w:rsid w:val="008A06E6"/>
    <w:rsid w:val="008A0CA3"/>
    <w:rsid w:val="008A4AA3"/>
    <w:rsid w:val="008A6852"/>
    <w:rsid w:val="008B0662"/>
    <w:rsid w:val="008B16AB"/>
    <w:rsid w:val="008B611E"/>
    <w:rsid w:val="008B7C90"/>
    <w:rsid w:val="008C02FC"/>
    <w:rsid w:val="008C1E08"/>
    <w:rsid w:val="008E36CE"/>
    <w:rsid w:val="008E4BCC"/>
    <w:rsid w:val="008F4F17"/>
    <w:rsid w:val="00900B5F"/>
    <w:rsid w:val="00902E65"/>
    <w:rsid w:val="00905081"/>
    <w:rsid w:val="00905AF3"/>
    <w:rsid w:val="009116E2"/>
    <w:rsid w:val="0092203B"/>
    <w:rsid w:val="00927CB1"/>
    <w:rsid w:val="00930513"/>
    <w:rsid w:val="00933E75"/>
    <w:rsid w:val="0093583F"/>
    <w:rsid w:val="00935F74"/>
    <w:rsid w:val="00944C73"/>
    <w:rsid w:val="00950FBC"/>
    <w:rsid w:val="00951E25"/>
    <w:rsid w:val="00951E29"/>
    <w:rsid w:val="00952DD6"/>
    <w:rsid w:val="00957214"/>
    <w:rsid w:val="0096577E"/>
    <w:rsid w:val="009711A2"/>
    <w:rsid w:val="0097241C"/>
    <w:rsid w:val="009729FA"/>
    <w:rsid w:val="00975235"/>
    <w:rsid w:val="00977A1B"/>
    <w:rsid w:val="009819AC"/>
    <w:rsid w:val="00982179"/>
    <w:rsid w:val="009852ED"/>
    <w:rsid w:val="00987DF8"/>
    <w:rsid w:val="009939DE"/>
    <w:rsid w:val="00997334"/>
    <w:rsid w:val="009A44CB"/>
    <w:rsid w:val="009A4FAB"/>
    <w:rsid w:val="009A7F9E"/>
    <w:rsid w:val="009B23F9"/>
    <w:rsid w:val="009B2C55"/>
    <w:rsid w:val="009B46A4"/>
    <w:rsid w:val="009B4F35"/>
    <w:rsid w:val="009B7EEB"/>
    <w:rsid w:val="009C55A4"/>
    <w:rsid w:val="009C5D02"/>
    <w:rsid w:val="009E71E6"/>
    <w:rsid w:val="009F3A97"/>
    <w:rsid w:val="009F3D56"/>
    <w:rsid w:val="00A00FB6"/>
    <w:rsid w:val="00A02139"/>
    <w:rsid w:val="00A02B17"/>
    <w:rsid w:val="00A21FB4"/>
    <w:rsid w:val="00A2552A"/>
    <w:rsid w:val="00A31114"/>
    <w:rsid w:val="00A41317"/>
    <w:rsid w:val="00A41BCD"/>
    <w:rsid w:val="00A43A8E"/>
    <w:rsid w:val="00A466BA"/>
    <w:rsid w:val="00A5473F"/>
    <w:rsid w:val="00A5491E"/>
    <w:rsid w:val="00A615B0"/>
    <w:rsid w:val="00A64677"/>
    <w:rsid w:val="00A65E24"/>
    <w:rsid w:val="00A76231"/>
    <w:rsid w:val="00A819C2"/>
    <w:rsid w:val="00A8289E"/>
    <w:rsid w:val="00A82A8B"/>
    <w:rsid w:val="00A838A0"/>
    <w:rsid w:val="00A86783"/>
    <w:rsid w:val="00A92395"/>
    <w:rsid w:val="00A92E8B"/>
    <w:rsid w:val="00A9300A"/>
    <w:rsid w:val="00A9307A"/>
    <w:rsid w:val="00A97F72"/>
    <w:rsid w:val="00AA0BD8"/>
    <w:rsid w:val="00AA106C"/>
    <w:rsid w:val="00AA45D5"/>
    <w:rsid w:val="00AA7749"/>
    <w:rsid w:val="00AC0166"/>
    <w:rsid w:val="00AC4B25"/>
    <w:rsid w:val="00AC550C"/>
    <w:rsid w:val="00AC7E2B"/>
    <w:rsid w:val="00AD1065"/>
    <w:rsid w:val="00AD135D"/>
    <w:rsid w:val="00AD2D13"/>
    <w:rsid w:val="00AD56BC"/>
    <w:rsid w:val="00AE0B71"/>
    <w:rsid w:val="00AE36AE"/>
    <w:rsid w:val="00AE572C"/>
    <w:rsid w:val="00AE65B7"/>
    <w:rsid w:val="00AE6EB4"/>
    <w:rsid w:val="00AF22E7"/>
    <w:rsid w:val="00AF3A82"/>
    <w:rsid w:val="00AF604E"/>
    <w:rsid w:val="00B02B30"/>
    <w:rsid w:val="00B02EBE"/>
    <w:rsid w:val="00B033F6"/>
    <w:rsid w:val="00B048BE"/>
    <w:rsid w:val="00B048C2"/>
    <w:rsid w:val="00B13C89"/>
    <w:rsid w:val="00B20FE9"/>
    <w:rsid w:val="00B2137E"/>
    <w:rsid w:val="00B21633"/>
    <w:rsid w:val="00B2526F"/>
    <w:rsid w:val="00B25FEB"/>
    <w:rsid w:val="00B25FEE"/>
    <w:rsid w:val="00B269ED"/>
    <w:rsid w:val="00B325A5"/>
    <w:rsid w:val="00B333B0"/>
    <w:rsid w:val="00B336CC"/>
    <w:rsid w:val="00B403EF"/>
    <w:rsid w:val="00B42007"/>
    <w:rsid w:val="00B457A6"/>
    <w:rsid w:val="00B46970"/>
    <w:rsid w:val="00B55BCB"/>
    <w:rsid w:val="00B56426"/>
    <w:rsid w:val="00B57535"/>
    <w:rsid w:val="00B64091"/>
    <w:rsid w:val="00B671CC"/>
    <w:rsid w:val="00B7220A"/>
    <w:rsid w:val="00B75AB9"/>
    <w:rsid w:val="00B77C84"/>
    <w:rsid w:val="00B8628B"/>
    <w:rsid w:val="00B96D8D"/>
    <w:rsid w:val="00BA519D"/>
    <w:rsid w:val="00BB0B18"/>
    <w:rsid w:val="00BB22DB"/>
    <w:rsid w:val="00BB25FE"/>
    <w:rsid w:val="00BC2026"/>
    <w:rsid w:val="00BC4CCB"/>
    <w:rsid w:val="00BC5816"/>
    <w:rsid w:val="00BD4E16"/>
    <w:rsid w:val="00BD6B75"/>
    <w:rsid w:val="00BE2EDF"/>
    <w:rsid w:val="00BE481F"/>
    <w:rsid w:val="00C0096B"/>
    <w:rsid w:val="00C0099B"/>
    <w:rsid w:val="00C05387"/>
    <w:rsid w:val="00C1221B"/>
    <w:rsid w:val="00C13B17"/>
    <w:rsid w:val="00C17887"/>
    <w:rsid w:val="00C20414"/>
    <w:rsid w:val="00C26522"/>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A26"/>
    <w:rsid w:val="00CA291F"/>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41FD"/>
    <w:rsid w:val="00D16ED9"/>
    <w:rsid w:val="00D27C65"/>
    <w:rsid w:val="00D30448"/>
    <w:rsid w:val="00D3235B"/>
    <w:rsid w:val="00D35D56"/>
    <w:rsid w:val="00D427AA"/>
    <w:rsid w:val="00D44400"/>
    <w:rsid w:val="00D4793C"/>
    <w:rsid w:val="00D52AF7"/>
    <w:rsid w:val="00D62B99"/>
    <w:rsid w:val="00D66241"/>
    <w:rsid w:val="00D71C23"/>
    <w:rsid w:val="00D73962"/>
    <w:rsid w:val="00D73F9C"/>
    <w:rsid w:val="00D751A2"/>
    <w:rsid w:val="00D821B7"/>
    <w:rsid w:val="00D86526"/>
    <w:rsid w:val="00D86FAE"/>
    <w:rsid w:val="00D93862"/>
    <w:rsid w:val="00D93978"/>
    <w:rsid w:val="00D97B7E"/>
    <w:rsid w:val="00DB2453"/>
    <w:rsid w:val="00DB4D84"/>
    <w:rsid w:val="00DB58BC"/>
    <w:rsid w:val="00DB5D3C"/>
    <w:rsid w:val="00DB7A87"/>
    <w:rsid w:val="00DC1967"/>
    <w:rsid w:val="00DC1DAB"/>
    <w:rsid w:val="00DC723A"/>
    <w:rsid w:val="00DD2D86"/>
    <w:rsid w:val="00DD31A1"/>
    <w:rsid w:val="00DD698F"/>
    <w:rsid w:val="00DE48F5"/>
    <w:rsid w:val="00DF20E2"/>
    <w:rsid w:val="00DF2568"/>
    <w:rsid w:val="00DF3318"/>
    <w:rsid w:val="00E0356E"/>
    <w:rsid w:val="00E04183"/>
    <w:rsid w:val="00E06EDD"/>
    <w:rsid w:val="00E13924"/>
    <w:rsid w:val="00E13E12"/>
    <w:rsid w:val="00E21BCA"/>
    <w:rsid w:val="00E2295E"/>
    <w:rsid w:val="00E262A1"/>
    <w:rsid w:val="00E34432"/>
    <w:rsid w:val="00E37B04"/>
    <w:rsid w:val="00E432E2"/>
    <w:rsid w:val="00E4590E"/>
    <w:rsid w:val="00E47077"/>
    <w:rsid w:val="00E4709E"/>
    <w:rsid w:val="00E47A19"/>
    <w:rsid w:val="00E603E1"/>
    <w:rsid w:val="00E61649"/>
    <w:rsid w:val="00E62852"/>
    <w:rsid w:val="00E650BC"/>
    <w:rsid w:val="00E656D2"/>
    <w:rsid w:val="00E657B6"/>
    <w:rsid w:val="00E739DB"/>
    <w:rsid w:val="00E7643A"/>
    <w:rsid w:val="00E8379B"/>
    <w:rsid w:val="00E97A95"/>
    <w:rsid w:val="00EA3A68"/>
    <w:rsid w:val="00EA3D63"/>
    <w:rsid w:val="00EA453F"/>
    <w:rsid w:val="00EB3ED7"/>
    <w:rsid w:val="00EB53D8"/>
    <w:rsid w:val="00EC0223"/>
    <w:rsid w:val="00EC14CC"/>
    <w:rsid w:val="00EC19CF"/>
    <w:rsid w:val="00EC46CB"/>
    <w:rsid w:val="00ED1297"/>
    <w:rsid w:val="00ED338F"/>
    <w:rsid w:val="00ED438B"/>
    <w:rsid w:val="00ED7D70"/>
    <w:rsid w:val="00EE0036"/>
    <w:rsid w:val="00EE2097"/>
    <w:rsid w:val="00EE3CA8"/>
    <w:rsid w:val="00EE5288"/>
    <w:rsid w:val="00EE59CB"/>
    <w:rsid w:val="00EF1E71"/>
    <w:rsid w:val="00EF69E9"/>
    <w:rsid w:val="00F029C9"/>
    <w:rsid w:val="00F03121"/>
    <w:rsid w:val="00F04754"/>
    <w:rsid w:val="00F05E30"/>
    <w:rsid w:val="00F15882"/>
    <w:rsid w:val="00F2125E"/>
    <w:rsid w:val="00F21F14"/>
    <w:rsid w:val="00F22D4C"/>
    <w:rsid w:val="00F3561C"/>
    <w:rsid w:val="00F35FE5"/>
    <w:rsid w:val="00F41E1B"/>
    <w:rsid w:val="00F50EE9"/>
    <w:rsid w:val="00F52001"/>
    <w:rsid w:val="00F544BA"/>
    <w:rsid w:val="00F63FB4"/>
    <w:rsid w:val="00F6763F"/>
    <w:rsid w:val="00F708EE"/>
    <w:rsid w:val="00F72EB8"/>
    <w:rsid w:val="00F77E99"/>
    <w:rsid w:val="00F82081"/>
    <w:rsid w:val="00F851A7"/>
    <w:rsid w:val="00F93E38"/>
    <w:rsid w:val="00F942A7"/>
    <w:rsid w:val="00F94886"/>
    <w:rsid w:val="00F97D7A"/>
    <w:rsid w:val="00FA054D"/>
    <w:rsid w:val="00FA388E"/>
    <w:rsid w:val="00FA53B3"/>
    <w:rsid w:val="00FB03DA"/>
    <w:rsid w:val="00FB3549"/>
    <w:rsid w:val="00FB5BB1"/>
    <w:rsid w:val="00FB5DCE"/>
    <w:rsid w:val="00FB6EC8"/>
    <w:rsid w:val="00FB7D20"/>
    <w:rsid w:val="00FB7D90"/>
    <w:rsid w:val="00FC0AF4"/>
    <w:rsid w:val="00FC21F4"/>
    <w:rsid w:val="00FC31B3"/>
    <w:rsid w:val="00FC4699"/>
    <w:rsid w:val="00FD2AE5"/>
    <w:rsid w:val="00FD364B"/>
    <w:rsid w:val="00FD5992"/>
    <w:rsid w:val="00FD6C60"/>
    <w:rsid w:val="00FE033A"/>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transl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DDC29-0A5B-4C57-B69F-FA688EB49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WRSAdmin</cp:lastModifiedBy>
  <cp:revision>3</cp:revision>
  <cp:lastPrinted>2018-05-02T06:22:00Z</cp:lastPrinted>
  <dcterms:created xsi:type="dcterms:W3CDTF">2018-06-11T05:01:00Z</dcterms:created>
  <dcterms:modified xsi:type="dcterms:W3CDTF">2018-06-11T05:05:00Z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